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99DD2" w14:textId="3C347A4F" w:rsidR="00FF08BF" w:rsidRPr="00056B15" w:rsidRDefault="00056B15" w:rsidP="00056B15">
      <w:pPr>
        <w:spacing w:line="300" w:lineRule="auto"/>
        <w:ind w:left="3600"/>
        <w:rPr>
          <w:rFonts w:asciiTheme="majorHAnsi" w:eastAsia="Tahoma" w:hAnsiTheme="majorHAnsi" w:cstheme="majorHAnsi"/>
          <w:b/>
          <w:sz w:val="40"/>
          <w:szCs w:val="40"/>
        </w:rPr>
      </w:pPr>
      <w:r w:rsidRPr="00056B15">
        <w:rPr>
          <w:rFonts w:asciiTheme="majorHAnsi" w:eastAsia="Tahoma" w:hAnsiTheme="majorHAnsi" w:cstheme="majorHAnsi"/>
          <w:b/>
          <w:sz w:val="40"/>
          <w:szCs w:val="40"/>
        </w:rPr>
        <w:t xml:space="preserve">  </w:t>
      </w:r>
      <w:r w:rsidR="00FF08BF" w:rsidRPr="00056B15">
        <w:rPr>
          <w:rFonts w:asciiTheme="majorHAnsi" w:eastAsia="Tahoma" w:hAnsiTheme="majorHAnsi" w:cstheme="majorHAnsi"/>
          <w:b/>
          <w:sz w:val="40"/>
          <w:szCs w:val="40"/>
        </w:rPr>
        <w:t>James Healy</w:t>
      </w:r>
    </w:p>
    <w:p w14:paraId="6E484206" w14:textId="3A99E009" w:rsidR="00FF08BF" w:rsidDel="005B3007" w:rsidRDefault="0090071D" w:rsidP="005B3007">
      <w:pPr>
        <w:spacing w:line="300" w:lineRule="auto"/>
        <w:ind w:left="3600"/>
        <w:rPr>
          <w:del w:id="0" w:author="James Healy" w:date="2023-06-30T13:16:00Z"/>
          <w:rFonts w:asciiTheme="majorHAnsi" w:eastAsia="Tahoma" w:hAnsiTheme="majorHAnsi" w:cstheme="majorHAnsi"/>
          <w:bCs/>
        </w:rPr>
      </w:pPr>
      <w:r>
        <w:rPr>
          <w:rFonts w:asciiTheme="majorHAnsi" w:eastAsia="Tahoma" w:hAnsiTheme="majorHAnsi" w:cstheme="majorHAnsi"/>
          <w:b/>
          <w:sz w:val="32"/>
          <w:szCs w:val="32"/>
        </w:rPr>
        <w:t xml:space="preserve">   </w:t>
      </w:r>
      <w:r w:rsidR="00056B15">
        <w:rPr>
          <w:rFonts w:asciiTheme="majorHAnsi" w:eastAsia="Tahoma" w:hAnsiTheme="majorHAnsi" w:cstheme="majorHAnsi"/>
          <w:b/>
          <w:sz w:val="32"/>
          <w:szCs w:val="32"/>
        </w:rPr>
        <w:t xml:space="preserve">  </w:t>
      </w:r>
      <w:r w:rsidR="00FF08BF" w:rsidRPr="00C87911">
        <w:rPr>
          <w:rFonts w:asciiTheme="majorHAnsi" w:eastAsia="Tahoma" w:hAnsiTheme="majorHAnsi" w:cstheme="majorHAnsi"/>
          <w:b/>
          <w:sz w:val="32"/>
          <w:szCs w:val="32"/>
        </w:rPr>
        <w:t>UX Designer</w:t>
      </w:r>
      <w:r w:rsidR="009839F1" w:rsidRPr="00C87911">
        <w:rPr>
          <w:rFonts w:asciiTheme="majorHAnsi" w:eastAsia="Tahoma" w:hAnsiTheme="majorHAnsi" w:cstheme="majorHAnsi"/>
          <w:b/>
          <w:sz w:val="32"/>
          <w:szCs w:val="32"/>
        </w:rPr>
        <w:t xml:space="preserve"> </w:t>
      </w:r>
    </w:p>
    <w:p w14:paraId="732FF80F" w14:textId="77777777" w:rsidR="005B3007" w:rsidRPr="00C87911" w:rsidRDefault="005B3007" w:rsidP="0090071D">
      <w:pPr>
        <w:spacing w:line="300" w:lineRule="auto"/>
        <w:ind w:left="3600"/>
        <w:rPr>
          <w:ins w:id="1" w:author="James Healy" w:date="2023-06-30T13:16:00Z"/>
          <w:rFonts w:asciiTheme="majorHAnsi" w:eastAsia="Tahoma" w:hAnsiTheme="majorHAnsi" w:cstheme="majorHAnsi"/>
          <w:b/>
          <w:sz w:val="32"/>
          <w:szCs w:val="32"/>
        </w:rPr>
      </w:pPr>
    </w:p>
    <w:p w14:paraId="232A425D" w14:textId="13D4523F" w:rsidR="00470BCB" w:rsidRPr="00C87911" w:rsidRDefault="005B3007" w:rsidP="005B3007">
      <w:pPr>
        <w:spacing w:line="300" w:lineRule="auto"/>
        <w:ind w:left="3600"/>
        <w:rPr>
          <w:rFonts w:asciiTheme="majorHAnsi" w:eastAsia="Tahoma" w:hAnsiTheme="majorHAnsi" w:cstheme="majorHAnsi"/>
          <w:bCs/>
        </w:rPr>
        <w:pPrChange w:id="2" w:author="James Healy" w:date="2023-06-30T13:16:00Z">
          <w:pPr>
            <w:spacing w:line="300" w:lineRule="auto"/>
            <w:jc w:val="center"/>
          </w:pPr>
        </w:pPrChange>
      </w:pPr>
      <w:ins w:id="3" w:author="James Healy" w:date="2023-06-30T13:16:00Z">
        <w:r>
          <w:rPr>
            <w:rFonts w:asciiTheme="majorHAnsi" w:eastAsia="Tahoma" w:hAnsiTheme="majorHAnsi" w:cstheme="majorHAnsi"/>
            <w:bCs/>
          </w:rPr>
          <w:t xml:space="preserve">     </w:t>
        </w:r>
      </w:ins>
      <w:del w:id="4" w:author="James Healy" w:date="2023-06-30T13:16:00Z">
        <w:r w:rsidR="00056B15" w:rsidDel="005B3007">
          <w:rPr>
            <w:rFonts w:asciiTheme="majorHAnsi" w:eastAsia="Tahoma" w:hAnsiTheme="majorHAnsi" w:cstheme="majorHAnsi"/>
            <w:bCs/>
          </w:rPr>
          <w:delText xml:space="preserve"> </w:delText>
        </w:r>
        <w:r w:rsidR="009839F1" w:rsidRPr="00C87911" w:rsidDel="005B3007">
          <w:rPr>
            <w:rFonts w:asciiTheme="majorHAnsi" w:eastAsia="Tahoma" w:hAnsiTheme="majorHAnsi" w:cstheme="majorHAnsi"/>
            <w:bCs/>
          </w:rPr>
          <w:delText xml:space="preserve">22 The Park, Westfield, </w:delText>
        </w:r>
      </w:del>
      <w:r w:rsidR="009839F1" w:rsidRPr="00C87911">
        <w:rPr>
          <w:rFonts w:asciiTheme="majorHAnsi" w:eastAsia="Tahoma" w:hAnsiTheme="majorHAnsi" w:cstheme="majorHAnsi"/>
          <w:bCs/>
        </w:rPr>
        <w:t>Leixlip, Co Kildare</w:t>
      </w:r>
    </w:p>
    <w:p w14:paraId="5D50514B" w14:textId="308E358B" w:rsidR="009839F1" w:rsidRPr="00470BCB" w:rsidRDefault="009839F1" w:rsidP="0090071D">
      <w:pPr>
        <w:spacing w:line="300" w:lineRule="auto"/>
        <w:jc w:val="center"/>
        <w:rPr>
          <w:rFonts w:asciiTheme="majorHAnsi" w:eastAsia="Tahoma" w:hAnsiTheme="majorHAnsi" w:cstheme="majorHAnsi"/>
          <w:bCs/>
          <w:color w:val="000000" w:themeColor="text1"/>
        </w:rPr>
      </w:pPr>
      <w:r w:rsidRPr="00470BCB">
        <w:rPr>
          <w:rFonts w:asciiTheme="majorHAnsi" w:eastAsia="Tahoma" w:hAnsiTheme="majorHAnsi" w:cstheme="majorHAnsi"/>
          <w:bCs/>
          <w:color w:val="000000" w:themeColor="text1"/>
        </w:rPr>
        <w:t>Tel: +353 87 929 5498    Email: jameshealy901@gmail.com</w:t>
      </w:r>
    </w:p>
    <w:p w14:paraId="5C21B730" w14:textId="716A1C2A" w:rsidR="00FF08BF" w:rsidRPr="00470BCB" w:rsidRDefault="00470BCB" w:rsidP="00470BCB">
      <w:pPr>
        <w:spacing w:line="360" w:lineRule="auto"/>
        <w:rPr>
          <w:rFonts w:eastAsia="Times New Roman" w:cstheme="minorHAnsi"/>
          <w:b/>
          <w:color w:val="000000" w:themeColor="text1"/>
          <w:shd w:val="clear" w:color="auto" w:fill="FFFFFF"/>
        </w:rPr>
      </w:pPr>
      <w:r w:rsidRPr="00470BCB">
        <w:rPr>
          <w:rFonts w:eastAsia="Times New Roman" w:cstheme="minorHAnsi"/>
          <w:bCs/>
          <w:color w:val="000000" w:themeColor="text1"/>
          <w:shd w:val="clear" w:color="auto" w:fill="FFFFFF"/>
        </w:rPr>
        <w:t xml:space="preserve">             </w:t>
      </w:r>
      <w:hyperlink r:id="rId6" w:history="1">
        <w:r w:rsidRPr="00470BCB">
          <w:rPr>
            <w:rStyle w:val="Hyperlink"/>
            <w:rFonts w:eastAsia="Times New Roman" w:cstheme="minorHAnsi"/>
            <w:b/>
            <w:color w:val="000000" w:themeColor="text1"/>
            <w:u w:val="none"/>
            <w:shd w:val="clear" w:color="auto" w:fill="FFFFFF"/>
          </w:rPr>
          <w:t>https://www.linkedin.com/in/james-healy-ireland/</w:t>
        </w:r>
      </w:hyperlink>
      <w:r w:rsidRPr="00470BCB">
        <w:rPr>
          <w:rFonts w:eastAsia="Times New Roman" w:cstheme="minorHAnsi"/>
          <w:b/>
          <w:color w:val="000000" w:themeColor="text1"/>
          <w:shd w:val="clear" w:color="auto" w:fill="FFFFFF"/>
        </w:rPr>
        <w:t xml:space="preserve"> </w:t>
      </w:r>
      <w:r w:rsidRPr="00470BCB">
        <w:rPr>
          <w:rFonts w:eastAsia="Tahoma" w:cstheme="minorHAnsi"/>
          <w:b/>
          <w:color w:val="000000" w:themeColor="text1"/>
        </w:rPr>
        <w:t xml:space="preserve">-  </w:t>
      </w:r>
      <w:hyperlink r:id="rId7" w:history="1">
        <w:r w:rsidRPr="00470BCB">
          <w:rPr>
            <w:rStyle w:val="Hyperlink"/>
            <w:rFonts w:eastAsia="Tahoma" w:cstheme="minorHAnsi"/>
            <w:b/>
            <w:color w:val="000000" w:themeColor="text1"/>
            <w:u w:val="none"/>
          </w:rPr>
          <w:t>https://github.com/dutchmims</w:t>
        </w:r>
      </w:hyperlink>
      <w:r w:rsidRPr="00470BCB">
        <w:rPr>
          <w:rFonts w:eastAsia="Times New Roman" w:cstheme="minorHAnsi"/>
          <w:b/>
          <w:color w:val="000000" w:themeColor="text1"/>
        </w:rPr>
        <w:tab/>
      </w:r>
    </w:p>
    <w:p w14:paraId="147D90EB" w14:textId="77777777" w:rsidR="00FF08BF" w:rsidRPr="00C87911" w:rsidRDefault="00FF08BF" w:rsidP="00FF08BF">
      <w:pPr>
        <w:shd w:val="clear" w:color="auto" w:fill="D9D9D9"/>
        <w:rPr>
          <w:rFonts w:asciiTheme="majorHAnsi" w:eastAsia="Tahoma" w:hAnsiTheme="majorHAnsi" w:cstheme="majorHAnsi"/>
          <w:b/>
          <w:sz w:val="20"/>
          <w:szCs w:val="20"/>
        </w:rPr>
      </w:pPr>
      <w:r w:rsidRPr="00C87911">
        <w:rPr>
          <w:rFonts w:asciiTheme="majorHAnsi" w:eastAsia="Tahoma" w:hAnsiTheme="majorHAnsi" w:cstheme="majorHAnsi"/>
          <w:b/>
          <w:sz w:val="20"/>
          <w:szCs w:val="20"/>
        </w:rPr>
        <w:t>PERSONAL PROFILE</w:t>
      </w:r>
    </w:p>
    <w:p w14:paraId="216C5869" w14:textId="77777777" w:rsidR="00D40C46" w:rsidRPr="00C87911" w:rsidRDefault="00D40C46" w:rsidP="00D40C46">
      <w:pPr>
        <w:ind w:right="119"/>
        <w:rPr>
          <w:rFonts w:asciiTheme="majorHAnsi" w:eastAsia="Arial" w:hAnsiTheme="majorHAnsi" w:cstheme="majorHAnsi"/>
          <w:sz w:val="20"/>
          <w:szCs w:val="20"/>
        </w:rPr>
      </w:pPr>
    </w:p>
    <w:p w14:paraId="2261CFC8" w14:textId="650F4A6B" w:rsidR="00FF08BF" w:rsidRPr="00C87911" w:rsidRDefault="00FF08BF" w:rsidP="00D40C46">
      <w:pPr>
        <w:ind w:right="119"/>
        <w:rPr>
          <w:rFonts w:asciiTheme="majorHAnsi" w:hAnsiTheme="majorHAnsi" w:cstheme="majorHAnsi"/>
          <w:sz w:val="20"/>
          <w:szCs w:val="20"/>
        </w:rPr>
      </w:pPr>
      <w:r w:rsidRPr="00C87911">
        <w:rPr>
          <w:rFonts w:asciiTheme="majorHAnsi" w:hAnsiTheme="majorHAnsi" w:cstheme="majorHAnsi"/>
          <w:sz w:val="20"/>
          <w:szCs w:val="20"/>
          <w:lang w:val="en"/>
        </w:rPr>
        <w:t>UX Designer</w:t>
      </w:r>
      <w:r w:rsidR="0090071D">
        <w:rPr>
          <w:rFonts w:asciiTheme="majorHAnsi" w:hAnsiTheme="majorHAnsi" w:cstheme="majorHAnsi"/>
          <w:sz w:val="20"/>
          <w:szCs w:val="20"/>
          <w:lang w:val="en"/>
        </w:rPr>
        <w:t>, p</w:t>
      </w:r>
      <w:r w:rsidRPr="00C87911">
        <w:rPr>
          <w:rFonts w:asciiTheme="majorHAnsi" w:hAnsiTheme="majorHAnsi" w:cstheme="majorHAnsi"/>
          <w:sz w:val="20"/>
          <w:szCs w:val="20"/>
          <w:lang w:val="en"/>
        </w:rPr>
        <w:t xml:space="preserve">roficient in </w:t>
      </w:r>
      <w:r w:rsidR="0090071D">
        <w:rPr>
          <w:rFonts w:asciiTheme="majorHAnsi" w:hAnsiTheme="majorHAnsi" w:cstheme="majorHAnsi"/>
          <w:sz w:val="20"/>
          <w:szCs w:val="20"/>
          <w:lang w:val="en"/>
        </w:rPr>
        <w:t xml:space="preserve">Adobe Creative Suite, Figma, </w:t>
      </w:r>
      <w:r w:rsidR="00056B15">
        <w:rPr>
          <w:rFonts w:asciiTheme="majorHAnsi" w:hAnsiTheme="majorHAnsi" w:cstheme="majorHAnsi"/>
          <w:sz w:val="20"/>
          <w:szCs w:val="20"/>
          <w:lang w:val="en"/>
        </w:rPr>
        <w:t xml:space="preserve">Miro, </w:t>
      </w:r>
      <w:r w:rsidRPr="00C87911">
        <w:rPr>
          <w:rFonts w:asciiTheme="majorHAnsi" w:hAnsiTheme="majorHAnsi" w:cstheme="majorHAnsi"/>
          <w:sz w:val="20"/>
          <w:szCs w:val="20"/>
          <w:lang w:val="en"/>
        </w:rPr>
        <w:t>HTML</w:t>
      </w:r>
      <w:r w:rsidR="0090071D">
        <w:rPr>
          <w:rFonts w:asciiTheme="majorHAnsi" w:hAnsiTheme="majorHAnsi" w:cstheme="majorHAnsi"/>
          <w:sz w:val="20"/>
          <w:szCs w:val="20"/>
          <w:lang w:val="en"/>
        </w:rPr>
        <w:t>5</w:t>
      </w:r>
      <w:r w:rsidRPr="00C87911">
        <w:rPr>
          <w:rFonts w:asciiTheme="majorHAnsi" w:hAnsiTheme="majorHAnsi" w:cstheme="majorHAnsi"/>
          <w:sz w:val="20"/>
          <w:szCs w:val="20"/>
          <w:lang w:val="en"/>
        </w:rPr>
        <w:t>, CSS</w:t>
      </w:r>
      <w:r w:rsidR="0090071D">
        <w:rPr>
          <w:rFonts w:asciiTheme="majorHAnsi" w:hAnsiTheme="majorHAnsi" w:cstheme="majorHAnsi"/>
          <w:sz w:val="20"/>
          <w:szCs w:val="20"/>
          <w:lang w:val="en"/>
        </w:rPr>
        <w:t>3</w:t>
      </w:r>
      <w:r w:rsidRPr="00C87911">
        <w:rPr>
          <w:rFonts w:asciiTheme="majorHAnsi" w:hAnsiTheme="majorHAnsi" w:cstheme="majorHAnsi"/>
          <w:sz w:val="20"/>
          <w:szCs w:val="20"/>
          <w:lang w:val="en"/>
        </w:rPr>
        <w:t>, JavaScript, and Python</w:t>
      </w:r>
      <w:r w:rsidRPr="00C87911">
        <w:rPr>
          <w:rFonts w:asciiTheme="majorHAnsi" w:hAnsiTheme="majorHAnsi" w:cstheme="majorHAnsi"/>
          <w:sz w:val="20"/>
          <w:szCs w:val="20"/>
        </w:rPr>
        <w:t xml:space="preserve">. </w:t>
      </w:r>
      <w:r w:rsidR="009839F1" w:rsidRPr="00C87911">
        <w:rPr>
          <w:rFonts w:asciiTheme="majorHAnsi" w:hAnsiTheme="majorHAnsi" w:cstheme="majorHAnsi"/>
          <w:sz w:val="20"/>
          <w:szCs w:val="20"/>
        </w:rPr>
        <w:t xml:space="preserve">Career switcher from Marketing. </w:t>
      </w:r>
      <w:r w:rsidRPr="00C87911">
        <w:rPr>
          <w:rFonts w:asciiTheme="majorHAnsi" w:hAnsiTheme="majorHAnsi" w:cstheme="majorHAnsi"/>
          <w:sz w:val="20"/>
          <w:szCs w:val="20"/>
        </w:rPr>
        <w:t>I am an experienced marketing professional with a background in business development and key account management. Recognised for exceptional communication and attention to detail.</w:t>
      </w:r>
      <w:r w:rsidR="009839F1" w:rsidRPr="00C87911">
        <w:rPr>
          <w:rFonts w:asciiTheme="majorHAnsi" w:hAnsiTheme="majorHAnsi" w:cstheme="majorHAnsi"/>
          <w:sz w:val="20"/>
          <w:szCs w:val="20"/>
        </w:rPr>
        <w:t xml:space="preserve"> </w:t>
      </w:r>
      <w:r w:rsidRPr="00C87911">
        <w:rPr>
          <w:rFonts w:asciiTheme="majorHAnsi" w:hAnsiTheme="majorHAnsi" w:cstheme="majorHAnsi"/>
          <w:sz w:val="20"/>
          <w:szCs w:val="20"/>
        </w:rPr>
        <w:t>Passionate about ensuring that the voice of the customer drives and maintains value in all client relationships.</w:t>
      </w:r>
      <w:r w:rsidR="009839F1" w:rsidRPr="00C87911">
        <w:rPr>
          <w:rFonts w:asciiTheme="majorHAnsi" w:hAnsiTheme="majorHAnsi" w:cstheme="majorHAnsi"/>
          <w:sz w:val="20"/>
          <w:szCs w:val="20"/>
        </w:rPr>
        <w:t xml:space="preserve"> </w:t>
      </w:r>
      <w:r w:rsidRPr="00C87911">
        <w:rPr>
          <w:rFonts w:asciiTheme="majorHAnsi" w:hAnsiTheme="majorHAnsi" w:cstheme="majorHAnsi"/>
          <w:sz w:val="20"/>
          <w:szCs w:val="20"/>
        </w:rPr>
        <w:t>A highly personable professional who thrives in competitive environments w</w:t>
      </w:r>
      <w:r w:rsidRPr="00C87911">
        <w:rPr>
          <w:rFonts w:asciiTheme="majorHAnsi" w:hAnsiTheme="majorHAnsi" w:cstheme="majorHAnsi"/>
          <w:sz w:val="20"/>
          <w:szCs w:val="20"/>
          <w:lang w:val="en"/>
        </w:rPr>
        <w:t>ith effective problem solving ability</w:t>
      </w:r>
      <w:r w:rsidRPr="00C87911">
        <w:rPr>
          <w:rFonts w:asciiTheme="majorHAnsi" w:hAnsiTheme="majorHAnsi" w:cstheme="majorHAnsi"/>
          <w:sz w:val="20"/>
          <w:szCs w:val="20"/>
        </w:rPr>
        <w:t>,</w:t>
      </w:r>
      <w:r w:rsidR="009839F1" w:rsidRPr="00C87911">
        <w:rPr>
          <w:rFonts w:asciiTheme="majorHAnsi" w:hAnsiTheme="majorHAnsi" w:cstheme="majorHAnsi"/>
          <w:sz w:val="20"/>
          <w:szCs w:val="20"/>
        </w:rPr>
        <w:t xml:space="preserve"> </w:t>
      </w:r>
      <w:r w:rsidRPr="00C87911">
        <w:rPr>
          <w:rFonts w:asciiTheme="majorHAnsi" w:hAnsiTheme="majorHAnsi" w:cstheme="majorHAnsi"/>
          <w:sz w:val="20"/>
          <w:szCs w:val="20"/>
        </w:rPr>
        <w:t>where creativity are the keys to success. Experienced across multiple sectors including retail, wholesale,</w:t>
      </w:r>
      <w:r w:rsidR="009839F1" w:rsidRPr="00C87911">
        <w:rPr>
          <w:rFonts w:asciiTheme="majorHAnsi" w:hAnsiTheme="majorHAnsi" w:cstheme="majorHAnsi"/>
          <w:sz w:val="20"/>
          <w:szCs w:val="20"/>
        </w:rPr>
        <w:t xml:space="preserve"> </w:t>
      </w:r>
      <w:r w:rsidRPr="00C87911">
        <w:rPr>
          <w:rFonts w:asciiTheme="majorHAnsi" w:hAnsiTheme="majorHAnsi" w:cstheme="majorHAnsi"/>
          <w:sz w:val="20"/>
          <w:szCs w:val="20"/>
        </w:rPr>
        <w:t>hospitality</w:t>
      </w:r>
      <w:r w:rsidR="009839F1" w:rsidRPr="00C87911">
        <w:rPr>
          <w:rFonts w:asciiTheme="majorHAnsi" w:hAnsiTheme="majorHAnsi" w:cstheme="majorHAnsi"/>
          <w:sz w:val="20"/>
          <w:szCs w:val="20"/>
        </w:rPr>
        <w:t xml:space="preserve">, corporate </w:t>
      </w:r>
      <w:r w:rsidRPr="00C87911">
        <w:rPr>
          <w:rFonts w:asciiTheme="majorHAnsi" w:hAnsiTheme="majorHAnsi" w:cstheme="majorHAnsi"/>
          <w:sz w:val="20"/>
          <w:szCs w:val="20"/>
        </w:rPr>
        <w:t>and the financial sectors.</w:t>
      </w:r>
      <w:r w:rsidRPr="00C87911">
        <w:rPr>
          <w:rFonts w:asciiTheme="majorHAnsi" w:hAnsiTheme="majorHAnsi" w:cstheme="majorHAnsi"/>
          <w:sz w:val="20"/>
          <w:szCs w:val="20"/>
          <w:lang w:val="en"/>
        </w:rPr>
        <w:t xml:space="preserve"> I am eager to gain entry into the tech industry into an exciting development team where I can grow and contribute.</w:t>
      </w:r>
    </w:p>
    <w:p w14:paraId="4161005A" w14:textId="77777777" w:rsidR="00D40C46" w:rsidRPr="00C87911" w:rsidRDefault="00D40C46" w:rsidP="00D40C46">
      <w:pPr>
        <w:ind w:right="119"/>
        <w:rPr>
          <w:rFonts w:asciiTheme="majorHAnsi" w:hAnsiTheme="majorHAnsi" w:cstheme="majorHAnsi"/>
          <w:sz w:val="20"/>
          <w:szCs w:val="20"/>
        </w:rPr>
      </w:pPr>
    </w:p>
    <w:p w14:paraId="1D6CF610" w14:textId="77777777" w:rsidR="00FF08BF" w:rsidRPr="00C87911" w:rsidRDefault="00FF08BF" w:rsidP="00FF08BF">
      <w:pPr>
        <w:shd w:val="clear" w:color="auto" w:fill="D9D9D9"/>
        <w:rPr>
          <w:rFonts w:asciiTheme="majorHAnsi" w:eastAsia="Tahoma" w:hAnsiTheme="majorHAnsi" w:cstheme="majorHAnsi"/>
          <w:b/>
          <w:sz w:val="20"/>
          <w:szCs w:val="20"/>
        </w:rPr>
      </w:pPr>
      <w:r w:rsidRPr="00C87911">
        <w:rPr>
          <w:rFonts w:asciiTheme="majorHAnsi" w:eastAsia="Tahoma" w:hAnsiTheme="majorHAnsi" w:cstheme="majorHAnsi"/>
          <w:b/>
          <w:sz w:val="20"/>
          <w:szCs w:val="20"/>
        </w:rPr>
        <w:t xml:space="preserve">KEY SKILLS </w:t>
      </w:r>
    </w:p>
    <w:p w14:paraId="78288572" w14:textId="77777777" w:rsidR="00FF08BF" w:rsidRPr="00C87911" w:rsidRDefault="00FF08BF" w:rsidP="00FF08BF">
      <w:pPr>
        <w:rPr>
          <w:rFonts w:asciiTheme="majorHAnsi" w:eastAsia="Verdana" w:hAnsiTheme="majorHAnsi" w:cstheme="majorHAnsi"/>
          <w:b/>
          <w:sz w:val="20"/>
          <w:szCs w:val="20"/>
          <w:u w:val="single"/>
        </w:rPr>
      </w:pPr>
    </w:p>
    <w:p w14:paraId="45946B1D" w14:textId="07E2ABA8" w:rsidR="00FF08BF" w:rsidRPr="00C87911" w:rsidRDefault="00FF08BF" w:rsidP="00FF08BF">
      <w:pPr>
        <w:numPr>
          <w:ilvl w:val="0"/>
          <w:numId w:val="10"/>
        </w:numPr>
        <w:rPr>
          <w:rFonts w:asciiTheme="majorHAnsi" w:eastAsia="Verdana" w:hAnsiTheme="majorHAnsi" w:cstheme="majorHAnsi"/>
          <w:sz w:val="20"/>
          <w:szCs w:val="20"/>
        </w:rPr>
      </w:pPr>
      <w:r w:rsidRPr="00C87911">
        <w:rPr>
          <w:rFonts w:asciiTheme="majorHAnsi" w:eastAsia="Tahoma" w:hAnsiTheme="majorHAnsi" w:cstheme="majorHAnsi"/>
          <w:b/>
          <w:sz w:val="20"/>
          <w:szCs w:val="20"/>
        </w:rPr>
        <w:t>Languages:</w:t>
      </w:r>
      <w:r w:rsidRPr="00C87911">
        <w:rPr>
          <w:rFonts w:asciiTheme="majorHAnsi" w:eastAsia="Tahoma" w:hAnsiTheme="majorHAnsi" w:cstheme="majorHAnsi"/>
          <w:b/>
          <w:sz w:val="20"/>
          <w:szCs w:val="20"/>
        </w:rPr>
        <w:tab/>
      </w:r>
      <w:r w:rsidRPr="00C87911">
        <w:rPr>
          <w:rFonts w:asciiTheme="majorHAnsi" w:eastAsia="Tahoma" w:hAnsiTheme="majorHAnsi" w:cstheme="majorHAnsi"/>
          <w:b/>
          <w:sz w:val="20"/>
          <w:szCs w:val="20"/>
        </w:rPr>
        <w:tab/>
      </w:r>
      <w:r w:rsidRPr="00C87911">
        <w:rPr>
          <w:rFonts w:asciiTheme="majorHAnsi" w:eastAsia="Tahoma" w:hAnsiTheme="majorHAnsi" w:cstheme="majorHAnsi"/>
          <w:sz w:val="20"/>
          <w:szCs w:val="20"/>
        </w:rPr>
        <w:t>HTML, CSS, JavaScript, Python</w:t>
      </w:r>
    </w:p>
    <w:p w14:paraId="69DE0562" w14:textId="1508A65B" w:rsidR="00FF08BF" w:rsidRPr="00C87911" w:rsidRDefault="00FF08BF" w:rsidP="00FF08BF">
      <w:pPr>
        <w:numPr>
          <w:ilvl w:val="0"/>
          <w:numId w:val="10"/>
        </w:numPr>
        <w:rPr>
          <w:rFonts w:asciiTheme="majorHAnsi" w:eastAsia="Tahoma" w:hAnsiTheme="majorHAnsi" w:cstheme="majorHAnsi"/>
          <w:b/>
          <w:sz w:val="20"/>
          <w:szCs w:val="20"/>
        </w:rPr>
      </w:pPr>
      <w:r w:rsidRPr="00C87911">
        <w:rPr>
          <w:rFonts w:asciiTheme="majorHAnsi" w:eastAsia="Tahoma" w:hAnsiTheme="majorHAnsi" w:cstheme="majorHAnsi"/>
          <w:b/>
          <w:sz w:val="20"/>
          <w:szCs w:val="20"/>
        </w:rPr>
        <w:t>Databases:</w:t>
      </w:r>
      <w:r w:rsidRPr="00C87911">
        <w:rPr>
          <w:rFonts w:asciiTheme="majorHAnsi" w:eastAsia="Tahoma" w:hAnsiTheme="majorHAnsi" w:cstheme="majorHAnsi"/>
          <w:b/>
          <w:sz w:val="20"/>
          <w:szCs w:val="20"/>
        </w:rPr>
        <w:tab/>
      </w:r>
      <w:r w:rsidRPr="00C87911">
        <w:rPr>
          <w:rFonts w:asciiTheme="majorHAnsi" w:eastAsia="Tahoma" w:hAnsiTheme="majorHAnsi" w:cstheme="majorHAnsi"/>
          <w:b/>
          <w:sz w:val="20"/>
          <w:szCs w:val="20"/>
        </w:rPr>
        <w:tab/>
      </w:r>
      <w:r w:rsidRPr="00C87911">
        <w:rPr>
          <w:rFonts w:asciiTheme="majorHAnsi" w:eastAsia="Tahoma" w:hAnsiTheme="majorHAnsi" w:cstheme="majorHAnsi"/>
          <w:sz w:val="20"/>
          <w:szCs w:val="20"/>
        </w:rPr>
        <w:t>MySQL, MongoDB,  PostgreSQL</w:t>
      </w:r>
    </w:p>
    <w:p w14:paraId="0581763E" w14:textId="77777777" w:rsidR="00FF08BF" w:rsidRPr="00C87911" w:rsidRDefault="00FF08BF" w:rsidP="00FF08BF">
      <w:pPr>
        <w:numPr>
          <w:ilvl w:val="0"/>
          <w:numId w:val="10"/>
        </w:numPr>
        <w:rPr>
          <w:rFonts w:asciiTheme="majorHAnsi" w:eastAsia="Tahoma" w:hAnsiTheme="majorHAnsi" w:cstheme="majorHAnsi"/>
          <w:b/>
          <w:sz w:val="20"/>
          <w:szCs w:val="20"/>
        </w:rPr>
      </w:pPr>
      <w:r w:rsidRPr="00C87911">
        <w:rPr>
          <w:rFonts w:asciiTheme="majorHAnsi" w:eastAsia="Tahoma" w:hAnsiTheme="majorHAnsi" w:cstheme="majorHAnsi"/>
          <w:b/>
          <w:sz w:val="20"/>
          <w:szCs w:val="20"/>
        </w:rPr>
        <w:t>Libraries:</w:t>
      </w:r>
      <w:r w:rsidRPr="00C87911">
        <w:rPr>
          <w:rFonts w:asciiTheme="majorHAnsi" w:eastAsia="Tahoma" w:hAnsiTheme="majorHAnsi" w:cstheme="majorHAnsi"/>
          <w:b/>
          <w:sz w:val="20"/>
          <w:szCs w:val="20"/>
        </w:rPr>
        <w:tab/>
      </w:r>
      <w:r w:rsidRPr="00C87911">
        <w:rPr>
          <w:rFonts w:asciiTheme="majorHAnsi" w:eastAsia="Tahoma" w:hAnsiTheme="majorHAnsi" w:cstheme="majorHAnsi"/>
          <w:b/>
          <w:sz w:val="20"/>
          <w:szCs w:val="20"/>
        </w:rPr>
        <w:tab/>
      </w:r>
      <w:r w:rsidRPr="00C87911">
        <w:rPr>
          <w:rFonts w:asciiTheme="majorHAnsi" w:eastAsia="Tahoma" w:hAnsiTheme="majorHAnsi" w:cstheme="majorHAnsi"/>
          <w:sz w:val="20"/>
          <w:szCs w:val="20"/>
        </w:rPr>
        <w:t>jQuery</w:t>
      </w:r>
    </w:p>
    <w:p w14:paraId="52A1E2BE" w14:textId="77777777" w:rsidR="00FF08BF" w:rsidRPr="00C87911" w:rsidRDefault="00FF08BF" w:rsidP="00FF08BF">
      <w:pPr>
        <w:numPr>
          <w:ilvl w:val="0"/>
          <w:numId w:val="10"/>
        </w:numPr>
        <w:rPr>
          <w:rFonts w:asciiTheme="majorHAnsi" w:eastAsia="Verdana" w:hAnsiTheme="majorHAnsi" w:cstheme="majorHAnsi"/>
          <w:sz w:val="20"/>
          <w:szCs w:val="20"/>
        </w:rPr>
      </w:pPr>
      <w:r w:rsidRPr="00C87911">
        <w:rPr>
          <w:rFonts w:asciiTheme="majorHAnsi" w:eastAsia="Tahoma" w:hAnsiTheme="majorHAnsi" w:cstheme="majorHAnsi"/>
          <w:b/>
          <w:sz w:val="20"/>
          <w:szCs w:val="20"/>
        </w:rPr>
        <w:t>Version Control:</w:t>
      </w:r>
      <w:r w:rsidRPr="00C87911">
        <w:rPr>
          <w:rFonts w:asciiTheme="majorHAnsi" w:eastAsia="Tahoma" w:hAnsiTheme="majorHAnsi" w:cstheme="majorHAnsi"/>
          <w:sz w:val="20"/>
          <w:szCs w:val="20"/>
        </w:rPr>
        <w:tab/>
        <w:t>Heroku, GitHub, Git</w:t>
      </w:r>
    </w:p>
    <w:p w14:paraId="27847209" w14:textId="46B66CA2" w:rsidR="00FF08BF" w:rsidRPr="00C87911" w:rsidRDefault="00FF08BF" w:rsidP="00FF08BF">
      <w:pPr>
        <w:numPr>
          <w:ilvl w:val="0"/>
          <w:numId w:val="10"/>
        </w:numPr>
        <w:rPr>
          <w:rFonts w:asciiTheme="majorHAnsi" w:eastAsia="Verdana" w:hAnsiTheme="majorHAnsi" w:cstheme="majorHAnsi"/>
          <w:b/>
          <w:sz w:val="20"/>
          <w:szCs w:val="20"/>
        </w:rPr>
      </w:pPr>
      <w:r w:rsidRPr="00C87911">
        <w:rPr>
          <w:rFonts w:asciiTheme="majorHAnsi" w:eastAsia="Tahoma" w:hAnsiTheme="majorHAnsi" w:cstheme="majorHAnsi"/>
          <w:b/>
          <w:sz w:val="20"/>
          <w:szCs w:val="20"/>
        </w:rPr>
        <w:t xml:space="preserve">Frameworks: </w:t>
      </w:r>
      <w:r w:rsidRPr="00C87911">
        <w:rPr>
          <w:rFonts w:asciiTheme="majorHAnsi" w:eastAsia="Tahoma" w:hAnsiTheme="majorHAnsi" w:cstheme="majorHAnsi"/>
          <w:b/>
          <w:sz w:val="20"/>
          <w:szCs w:val="20"/>
        </w:rPr>
        <w:tab/>
      </w:r>
      <w:r w:rsidR="00C87911">
        <w:rPr>
          <w:rFonts w:asciiTheme="majorHAnsi" w:eastAsia="Tahoma" w:hAnsiTheme="majorHAnsi" w:cstheme="majorHAnsi"/>
          <w:b/>
          <w:sz w:val="20"/>
          <w:szCs w:val="20"/>
        </w:rPr>
        <w:tab/>
      </w:r>
      <w:r w:rsidRPr="00C87911">
        <w:rPr>
          <w:rFonts w:asciiTheme="majorHAnsi" w:eastAsia="Tahoma" w:hAnsiTheme="majorHAnsi" w:cstheme="majorHAnsi"/>
          <w:sz w:val="20"/>
          <w:szCs w:val="20"/>
        </w:rPr>
        <w:t>Flask, Django, Bootstrap</w:t>
      </w:r>
    </w:p>
    <w:p w14:paraId="1F178309" w14:textId="4B3CC18E" w:rsidR="00FF08BF" w:rsidRPr="00C87911" w:rsidRDefault="00FF08BF" w:rsidP="00304DB4">
      <w:pPr>
        <w:numPr>
          <w:ilvl w:val="0"/>
          <w:numId w:val="10"/>
        </w:numPr>
        <w:rPr>
          <w:rFonts w:asciiTheme="majorHAnsi" w:eastAsia="Verdana" w:hAnsiTheme="majorHAnsi" w:cstheme="majorHAnsi"/>
          <w:b/>
          <w:sz w:val="20"/>
          <w:szCs w:val="20"/>
        </w:rPr>
      </w:pPr>
      <w:r w:rsidRPr="00C87911">
        <w:rPr>
          <w:rFonts w:asciiTheme="majorHAnsi" w:eastAsia="Tahoma" w:hAnsiTheme="majorHAnsi" w:cstheme="majorHAnsi"/>
          <w:b/>
          <w:sz w:val="20"/>
          <w:szCs w:val="20"/>
        </w:rPr>
        <w:t>UX Tools:</w:t>
      </w:r>
      <w:r w:rsidRPr="00C87911">
        <w:rPr>
          <w:rFonts w:asciiTheme="majorHAnsi" w:eastAsia="Verdana" w:hAnsiTheme="majorHAnsi" w:cstheme="majorHAnsi"/>
          <w:b/>
          <w:sz w:val="20"/>
          <w:szCs w:val="20"/>
        </w:rPr>
        <w:tab/>
      </w:r>
      <w:r w:rsidRPr="00C87911">
        <w:rPr>
          <w:rFonts w:asciiTheme="majorHAnsi" w:eastAsia="Verdana" w:hAnsiTheme="majorHAnsi" w:cstheme="majorHAnsi"/>
          <w:b/>
          <w:sz w:val="20"/>
          <w:szCs w:val="20"/>
        </w:rPr>
        <w:tab/>
      </w:r>
      <w:r w:rsidRPr="00C87911">
        <w:rPr>
          <w:rFonts w:asciiTheme="majorHAnsi" w:eastAsia="Verdana" w:hAnsiTheme="majorHAnsi" w:cstheme="majorHAnsi"/>
          <w:sz w:val="20"/>
          <w:szCs w:val="20"/>
        </w:rPr>
        <w:t>Figma, AdobeXD, Miro, Balsamiq, Sketch</w:t>
      </w:r>
    </w:p>
    <w:p w14:paraId="4E600E14" w14:textId="5F72612F" w:rsidR="00C87911" w:rsidRPr="00C87911" w:rsidRDefault="00C87911" w:rsidP="00304DB4">
      <w:pPr>
        <w:numPr>
          <w:ilvl w:val="0"/>
          <w:numId w:val="10"/>
        </w:numPr>
        <w:rPr>
          <w:rFonts w:asciiTheme="majorHAnsi" w:eastAsia="Verdana" w:hAnsiTheme="majorHAnsi" w:cstheme="majorHAnsi"/>
          <w:b/>
          <w:sz w:val="20"/>
          <w:szCs w:val="20"/>
        </w:rPr>
      </w:pPr>
      <w:r w:rsidRPr="00C87911">
        <w:rPr>
          <w:rFonts w:asciiTheme="majorHAnsi" w:eastAsia="Tahoma" w:hAnsiTheme="majorHAnsi" w:cstheme="majorHAnsi"/>
          <w:b/>
          <w:sz w:val="20"/>
          <w:szCs w:val="20"/>
        </w:rPr>
        <w:t>Design Tools:</w:t>
      </w:r>
      <w:r w:rsidRPr="00C87911">
        <w:rPr>
          <w:rFonts w:asciiTheme="majorHAnsi" w:eastAsia="Verdana" w:hAnsiTheme="majorHAnsi" w:cstheme="majorHAnsi"/>
          <w:b/>
          <w:sz w:val="20"/>
          <w:szCs w:val="20"/>
        </w:rPr>
        <w:tab/>
      </w:r>
      <w:r>
        <w:rPr>
          <w:rFonts w:asciiTheme="majorHAnsi" w:eastAsia="Verdana" w:hAnsiTheme="majorHAnsi" w:cstheme="majorHAnsi"/>
          <w:b/>
          <w:sz w:val="20"/>
          <w:szCs w:val="20"/>
        </w:rPr>
        <w:tab/>
      </w:r>
      <w:r w:rsidRPr="00C87911">
        <w:rPr>
          <w:rFonts w:asciiTheme="majorHAnsi" w:eastAsia="Verdana" w:hAnsiTheme="majorHAnsi" w:cstheme="majorHAnsi"/>
          <w:bCs/>
          <w:sz w:val="20"/>
          <w:szCs w:val="20"/>
        </w:rPr>
        <w:t>Adobe Creative Suite</w:t>
      </w:r>
    </w:p>
    <w:p w14:paraId="1DA58817" w14:textId="77777777" w:rsidR="00C87911" w:rsidRPr="00C87911" w:rsidRDefault="00C87911" w:rsidP="00C87911">
      <w:pPr>
        <w:rPr>
          <w:rFonts w:asciiTheme="majorHAnsi" w:eastAsia="Verdana" w:hAnsiTheme="majorHAnsi" w:cstheme="majorHAnsi"/>
          <w:b/>
          <w:sz w:val="20"/>
          <w:szCs w:val="20"/>
        </w:rPr>
      </w:pPr>
    </w:p>
    <w:p w14:paraId="640AB9D9" w14:textId="77777777" w:rsidR="00FF08BF" w:rsidRPr="00C87911" w:rsidRDefault="00FF08BF" w:rsidP="00FF08BF">
      <w:pPr>
        <w:shd w:val="clear" w:color="auto" w:fill="D9D9D9"/>
        <w:rPr>
          <w:rFonts w:asciiTheme="majorHAnsi" w:eastAsia="Tahoma" w:hAnsiTheme="majorHAnsi" w:cstheme="majorHAnsi"/>
          <w:b/>
          <w:sz w:val="20"/>
          <w:szCs w:val="20"/>
        </w:rPr>
      </w:pPr>
      <w:r w:rsidRPr="00C87911">
        <w:rPr>
          <w:rFonts w:asciiTheme="majorHAnsi" w:eastAsia="Tahoma" w:hAnsiTheme="majorHAnsi" w:cstheme="majorHAnsi"/>
          <w:b/>
          <w:sz w:val="20"/>
          <w:szCs w:val="20"/>
        </w:rPr>
        <w:t>EDUCATION AND TRAINING</w:t>
      </w:r>
    </w:p>
    <w:p w14:paraId="0A88A1E9" w14:textId="77777777" w:rsidR="00FF08BF" w:rsidRPr="00C87911" w:rsidRDefault="00FF08BF" w:rsidP="00FF08BF">
      <w:pPr>
        <w:rPr>
          <w:rFonts w:asciiTheme="majorHAnsi" w:eastAsia="Tahoma" w:hAnsiTheme="majorHAnsi" w:cstheme="majorHAnsi"/>
          <w:b/>
          <w:sz w:val="20"/>
          <w:szCs w:val="20"/>
        </w:rPr>
      </w:pPr>
      <w:r w:rsidRPr="00C87911">
        <w:rPr>
          <w:rFonts w:asciiTheme="majorHAnsi" w:eastAsia="Tahoma" w:hAnsiTheme="majorHAnsi" w:cstheme="majorHAnsi"/>
          <w:sz w:val="20"/>
          <w:szCs w:val="20"/>
        </w:rPr>
        <w:tab/>
      </w:r>
      <w:r w:rsidRPr="00C87911">
        <w:rPr>
          <w:rFonts w:asciiTheme="majorHAnsi" w:eastAsia="Tahoma" w:hAnsiTheme="majorHAnsi" w:cstheme="majorHAnsi"/>
          <w:sz w:val="20"/>
          <w:szCs w:val="20"/>
        </w:rPr>
        <w:tab/>
      </w:r>
      <w:r w:rsidRPr="00C87911">
        <w:rPr>
          <w:rFonts w:asciiTheme="majorHAnsi" w:eastAsia="Tahoma" w:hAnsiTheme="majorHAnsi" w:cstheme="majorHAnsi"/>
          <w:sz w:val="20"/>
          <w:szCs w:val="20"/>
        </w:rPr>
        <w:tab/>
      </w:r>
    </w:p>
    <w:p w14:paraId="36B82696" w14:textId="33748C03" w:rsidR="00FF08BF" w:rsidRPr="00C87911" w:rsidRDefault="00FF08BF" w:rsidP="00FF08BF">
      <w:pPr>
        <w:tabs>
          <w:tab w:val="left" w:pos="2835"/>
        </w:tabs>
        <w:rPr>
          <w:rFonts w:asciiTheme="majorHAnsi" w:eastAsia="Tahoma" w:hAnsiTheme="majorHAnsi" w:cstheme="majorHAnsi"/>
          <w:color w:val="333333"/>
          <w:sz w:val="20"/>
          <w:szCs w:val="20"/>
        </w:rPr>
      </w:pPr>
      <w:r w:rsidRPr="00D63411">
        <w:rPr>
          <w:rFonts w:asciiTheme="majorHAnsi" w:eastAsia="Tahoma" w:hAnsiTheme="majorHAnsi" w:cstheme="majorHAnsi"/>
          <w:b/>
          <w:sz w:val="22"/>
          <w:szCs w:val="22"/>
        </w:rPr>
        <w:t>April 202</w:t>
      </w:r>
      <w:r w:rsidR="00A2691B" w:rsidRPr="00D63411">
        <w:rPr>
          <w:rFonts w:asciiTheme="majorHAnsi" w:eastAsia="Tahoma" w:hAnsiTheme="majorHAnsi" w:cstheme="majorHAnsi"/>
          <w:b/>
          <w:sz w:val="22"/>
          <w:szCs w:val="22"/>
        </w:rPr>
        <w:t>2</w:t>
      </w:r>
      <w:r w:rsidRPr="00D63411">
        <w:rPr>
          <w:rFonts w:asciiTheme="majorHAnsi" w:eastAsia="Tahoma" w:hAnsiTheme="majorHAnsi" w:cstheme="majorHAnsi"/>
          <w:b/>
          <w:sz w:val="22"/>
          <w:szCs w:val="22"/>
        </w:rPr>
        <w:t xml:space="preserve"> – April 202</w:t>
      </w:r>
      <w:r w:rsidR="00A2691B" w:rsidRPr="00D63411">
        <w:rPr>
          <w:rFonts w:asciiTheme="majorHAnsi" w:eastAsia="Tahoma" w:hAnsiTheme="majorHAnsi" w:cstheme="majorHAnsi"/>
          <w:b/>
          <w:sz w:val="22"/>
          <w:szCs w:val="22"/>
        </w:rPr>
        <w:t>3</w:t>
      </w:r>
      <w:r w:rsidRPr="00C87911">
        <w:rPr>
          <w:rFonts w:asciiTheme="majorHAnsi" w:eastAsia="Tahoma" w:hAnsiTheme="majorHAnsi" w:cstheme="majorHAnsi"/>
          <w:b/>
          <w:sz w:val="20"/>
          <w:szCs w:val="20"/>
        </w:rPr>
        <w:tab/>
      </w:r>
      <w:r w:rsidRPr="00C87911">
        <w:rPr>
          <w:rFonts w:asciiTheme="majorHAnsi" w:eastAsia="Tahoma" w:hAnsiTheme="majorHAnsi" w:cstheme="majorHAnsi"/>
          <w:color w:val="333333"/>
          <w:sz w:val="20"/>
          <w:szCs w:val="20"/>
        </w:rPr>
        <w:t>Code Institute</w:t>
      </w:r>
    </w:p>
    <w:p w14:paraId="51AD1225" w14:textId="192C1214" w:rsidR="00FF08BF" w:rsidRPr="00C87911" w:rsidRDefault="00FF08BF" w:rsidP="00FF08BF">
      <w:pPr>
        <w:tabs>
          <w:tab w:val="left" w:pos="2835"/>
        </w:tabs>
        <w:rPr>
          <w:rFonts w:asciiTheme="majorHAnsi" w:eastAsia="Tahoma" w:hAnsiTheme="majorHAnsi" w:cstheme="majorHAnsi"/>
          <w:color w:val="333333"/>
          <w:sz w:val="20"/>
          <w:szCs w:val="20"/>
        </w:rPr>
      </w:pPr>
      <w:r w:rsidRPr="00C87911">
        <w:rPr>
          <w:rFonts w:asciiTheme="majorHAnsi" w:eastAsia="Tahoma" w:hAnsiTheme="majorHAnsi" w:cstheme="majorHAnsi"/>
          <w:color w:val="333333"/>
          <w:sz w:val="20"/>
          <w:szCs w:val="20"/>
        </w:rPr>
        <w:tab/>
      </w:r>
      <w:r w:rsidRPr="00C87911">
        <w:rPr>
          <w:rFonts w:asciiTheme="majorHAnsi" w:eastAsia="Tahoma" w:hAnsiTheme="majorHAnsi" w:cstheme="majorHAnsi"/>
          <w:sz w:val="20"/>
          <w:szCs w:val="20"/>
        </w:rPr>
        <w:t>Diploma in Full Stack Software Development (E-Commerce )</w:t>
      </w:r>
    </w:p>
    <w:p w14:paraId="779E047B" w14:textId="4ABE4B94" w:rsidR="00FF08BF" w:rsidRPr="00C87911" w:rsidRDefault="00FF08BF" w:rsidP="00FF08BF">
      <w:pPr>
        <w:tabs>
          <w:tab w:val="left" w:pos="2835"/>
        </w:tabs>
        <w:rPr>
          <w:rFonts w:asciiTheme="majorHAnsi" w:eastAsia="Tahoma" w:hAnsiTheme="majorHAnsi" w:cstheme="majorHAnsi"/>
          <w:sz w:val="20"/>
          <w:szCs w:val="20"/>
        </w:rPr>
      </w:pPr>
      <w:r w:rsidRPr="00C87911">
        <w:rPr>
          <w:rFonts w:asciiTheme="majorHAnsi" w:eastAsia="Tahoma" w:hAnsiTheme="majorHAnsi" w:cstheme="majorHAnsi"/>
          <w:color w:val="333333"/>
          <w:sz w:val="20"/>
          <w:szCs w:val="20"/>
        </w:rPr>
        <w:tab/>
        <w:t>Credit Rated by The University of the West of Scotland</w:t>
      </w:r>
    </w:p>
    <w:p w14:paraId="041EEA3C" w14:textId="77777777" w:rsidR="00FF08BF" w:rsidRPr="00C87911" w:rsidRDefault="00FF08BF" w:rsidP="00FF08BF">
      <w:pPr>
        <w:tabs>
          <w:tab w:val="left" w:pos="2835"/>
        </w:tabs>
        <w:ind w:left="2835"/>
        <w:rPr>
          <w:rFonts w:asciiTheme="majorHAnsi" w:eastAsia="Tahoma" w:hAnsiTheme="majorHAnsi" w:cstheme="majorHAnsi"/>
          <w:b/>
          <w:sz w:val="20"/>
          <w:szCs w:val="20"/>
        </w:rPr>
      </w:pPr>
    </w:p>
    <w:p w14:paraId="528BFFF4" w14:textId="7BB8E7E1" w:rsidR="00A2691B" w:rsidRPr="00C87911" w:rsidRDefault="00A2691B" w:rsidP="00A2691B">
      <w:pPr>
        <w:tabs>
          <w:tab w:val="left" w:pos="2835"/>
        </w:tabs>
        <w:rPr>
          <w:rFonts w:asciiTheme="majorHAnsi" w:eastAsia="Tahoma" w:hAnsiTheme="majorHAnsi" w:cstheme="majorHAnsi"/>
          <w:b/>
          <w:sz w:val="20"/>
          <w:szCs w:val="20"/>
        </w:rPr>
      </w:pPr>
      <w:r w:rsidRPr="00D63411">
        <w:rPr>
          <w:rFonts w:asciiTheme="majorHAnsi" w:eastAsia="Tahoma" w:hAnsiTheme="majorHAnsi" w:cstheme="majorHAnsi"/>
          <w:b/>
          <w:sz w:val="22"/>
          <w:szCs w:val="22"/>
        </w:rPr>
        <w:t>July</w:t>
      </w:r>
      <w:r w:rsidR="00FF08BF" w:rsidRPr="00D63411">
        <w:rPr>
          <w:rFonts w:asciiTheme="majorHAnsi" w:eastAsia="Tahoma" w:hAnsiTheme="majorHAnsi" w:cstheme="majorHAnsi"/>
          <w:b/>
          <w:sz w:val="22"/>
          <w:szCs w:val="22"/>
        </w:rPr>
        <w:t xml:space="preserve"> 20</w:t>
      </w:r>
      <w:r w:rsidRPr="00D63411">
        <w:rPr>
          <w:rFonts w:asciiTheme="majorHAnsi" w:eastAsia="Tahoma" w:hAnsiTheme="majorHAnsi" w:cstheme="majorHAnsi"/>
          <w:b/>
          <w:sz w:val="22"/>
          <w:szCs w:val="22"/>
        </w:rPr>
        <w:t>22</w:t>
      </w:r>
      <w:r w:rsidR="00FF08BF" w:rsidRPr="00D63411">
        <w:rPr>
          <w:rFonts w:asciiTheme="majorHAnsi" w:eastAsia="Tahoma" w:hAnsiTheme="majorHAnsi" w:cstheme="majorHAnsi"/>
          <w:b/>
          <w:sz w:val="22"/>
          <w:szCs w:val="22"/>
        </w:rPr>
        <w:t xml:space="preserve"> –</w:t>
      </w:r>
      <w:r w:rsidRPr="00D63411">
        <w:rPr>
          <w:rFonts w:asciiTheme="majorHAnsi" w:eastAsia="Tahoma" w:hAnsiTheme="majorHAnsi" w:cstheme="majorHAnsi"/>
          <w:b/>
          <w:sz w:val="22"/>
          <w:szCs w:val="22"/>
        </w:rPr>
        <w:t xml:space="preserve"> </w:t>
      </w:r>
      <w:r w:rsidR="00EA4383" w:rsidRPr="00D63411">
        <w:rPr>
          <w:rFonts w:asciiTheme="majorHAnsi" w:eastAsia="Tahoma" w:hAnsiTheme="majorHAnsi" w:cstheme="majorHAnsi"/>
          <w:b/>
          <w:sz w:val="22"/>
          <w:szCs w:val="22"/>
        </w:rPr>
        <w:t>Feb</w:t>
      </w:r>
      <w:r w:rsidR="00EA4383">
        <w:rPr>
          <w:rFonts w:asciiTheme="majorHAnsi" w:eastAsia="Tahoma" w:hAnsiTheme="majorHAnsi" w:cstheme="majorHAnsi"/>
          <w:b/>
          <w:sz w:val="22"/>
          <w:szCs w:val="22"/>
        </w:rPr>
        <w:t>ruary</w:t>
      </w:r>
      <w:r w:rsidR="00FF08BF" w:rsidRPr="00D63411">
        <w:rPr>
          <w:rFonts w:asciiTheme="majorHAnsi" w:eastAsia="Tahoma" w:hAnsiTheme="majorHAnsi" w:cstheme="majorHAnsi"/>
          <w:b/>
          <w:sz w:val="22"/>
          <w:szCs w:val="22"/>
        </w:rPr>
        <w:t xml:space="preserve"> 20</w:t>
      </w:r>
      <w:r w:rsidRPr="00D63411">
        <w:rPr>
          <w:rFonts w:asciiTheme="majorHAnsi" w:eastAsia="Tahoma" w:hAnsiTheme="majorHAnsi" w:cstheme="majorHAnsi"/>
          <w:b/>
          <w:sz w:val="22"/>
          <w:szCs w:val="22"/>
        </w:rPr>
        <w:t>23</w:t>
      </w:r>
      <w:r w:rsidRPr="00C87911">
        <w:rPr>
          <w:rFonts w:asciiTheme="majorHAnsi" w:eastAsia="Tahoma" w:hAnsiTheme="majorHAnsi" w:cstheme="majorHAnsi"/>
          <w:b/>
          <w:sz w:val="20"/>
          <w:szCs w:val="20"/>
        </w:rPr>
        <w:tab/>
      </w:r>
      <w:r w:rsidRPr="00C87911">
        <w:rPr>
          <w:rFonts w:asciiTheme="majorHAnsi" w:eastAsia="Tahoma" w:hAnsiTheme="majorHAnsi" w:cstheme="majorHAnsi"/>
          <w:bCs/>
          <w:sz w:val="20"/>
          <w:szCs w:val="20"/>
        </w:rPr>
        <w:t>UX Design Institute</w:t>
      </w:r>
      <w:r w:rsidRPr="00C87911">
        <w:rPr>
          <w:rFonts w:asciiTheme="majorHAnsi" w:eastAsia="Tahoma" w:hAnsiTheme="majorHAnsi" w:cstheme="majorHAnsi"/>
          <w:b/>
          <w:sz w:val="20"/>
          <w:szCs w:val="20"/>
        </w:rPr>
        <w:t xml:space="preserve">  </w:t>
      </w:r>
    </w:p>
    <w:p w14:paraId="52CB60F8" w14:textId="77777777" w:rsidR="00A2691B" w:rsidRPr="00C87911" w:rsidRDefault="00A2691B" w:rsidP="00A2691B">
      <w:pPr>
        <w:tabs>
          <w:tab w:val="left" w:pos="2835"/>
        </w:tabs>
        <w:rPr>
          <w:rFonts w:asciiTheme="majorHAnsi" w:eastAsia="Tahoma" w:hAnsiTheme="majorHAnsi" w:cstheme="majorHAnsi"/>
          <w:bCs/>
          <w:sz w:val="20"/>
          <w:szCs w:val="20"/>
        </w:rPr>
      </w:pPr>
      <w:r w:rsidRPr="00C87911">
        <w:rPr>
          <w:rFonts w:asciiTheme="majorHAnsi" w:eastAsia="Tahoma" w:hAnsiTheme="majorHAnsi" w:cstheme="majorHAnsi"/>
          <w:b/>
          <w:sz w:val="20"/>
          <w:szCs w:val="20"/>
        </w:rPr>
        <w:tab/>
      </w:r>
      <w:r w:rsidRPr="00C87911">
        <w:rPr>
          <w:rFonts w:asciiTheme="majorHAnsi" w:eastAsia="Tahoma" w:hAnsiTheme="majorHAnsi" w:cstheme="majorHAnsi"/>
          <w:bCs/>
          <w:sz w:val="20"/>
          <w:szCs w:val="20"/>
        </w:rPr>
        <w:t>Diploma in UX Design</w:t>
      </w:r>
    </w:p>
    <w:p w14:paraId="35BEFD9D" w14:textId="698A410F" w:rsidR="00A2691B" w:rsidRPr="00C87911" w:rsidRDefault="00A2691B" w:rsidP="00A2691B">
      <w:pPr>
        <w:tabs>
          <w:tab w:val="left" w:pos="2835"/>
        </w:tabs>
        <w:rPr>
          <w:rFonts w:asciiTheme="majorHAnsi" w:eastAsia="Tahoma" w:hAnsiTheme="majorHAnsi" w:cstheme="majorHAnsi"/>
          <w:bCs/>
          <w:sz w:val="20"/>
          <w:szCs w:val="20"/>
        </w:rPr>
      </w:pPr>
      <w:r w:rsidRPr="00C87911">
        <w:rPr>
          <w:rFonts w:asciiTheme="majorHAnsi" w:eastAsia="Tahoma" w:hAnsiTheme="majorHAnsi" w:cstheme="majorHAnsi"/>
          <w:bCs/>
          <w:sz w:val="20"/>
          <w:szCs w:val="20"/>
        </w:rPr>
        <w:tab/>
      </w:r>
      <w:r w:rsidRPr="00C87911">
        <w:rPr>
          <w:rFonts w:asciiTheme="majorHAnsi" w:eastAsia="Tahoma" w:hAnsiTheme="majorHAnsi" w:cstheme="majorHAnsi"/>
          <w:color w:val="333333"/>
          <w:sz w:val="20"/>
          <w:szCs w:val="20"/>
        </w:rPr>
        <w:t>Credit Rated by The Glasgow Caledonian University</w:t>
      </w:r>
    </w:p>
    <w:p w14:paraId="58F5F52C" w14:textId="77777777" w:rsidR="00A2691B" w:rsidRPr="00D63411" w:rsidRDefault="00A2691B" w:rsidP="00A2691B">
      <w:pPr>
        <w:tabs>
          <w:tab w:val="left" w:pos="2835"/>
        </w:tabs>
        <w:ind w:left="2880"/>
        <w:rPr>
          <w:rFonts w:asciiTheme="majorHAnsi" w:eastAsia="Tahoma" w:hAnsiTheme="majorHAnsi" w:cstheme="majorHAnsi"/>
          <w:sz w:val="22"/>
          <w:szCs w:val="22"/>
        </w:rPr>
      </w:pPr>
    </w:p>
    <w:p w14:paraId="128D05F3" w14:textId="36FB3DDE" w:rsidR="00A2691B" w:rsidRPr="00C87911" w:rsidRDefault="00A2691B" w:rsidP="00A2691B">
      <w:pPr>
        <w:tabs>
          <w:tab w:val="left" w:pos="2835"/>
        </w:tabs>
        <w:rPr>
          <w:rFonts w:asciiTheme="majorHAnsi" w:eastAsia="Tahoma" w:hAnsiTheme="majorHAnsi" w:cstheme="majorHAnsi"/>
          <w:bCs/>
          <w:sz w:val="20"/>
          <w:szCs w:val="20"/>
        </w:rPr>
      </w:pPr>
      <w:r w:rsidRPr="00D63411">
        <w:rPr>
          <w:rFonts w:asciiTheme="majorHAnsi" w:eastAsia="Tahoma" w:hAnsiTheme="majorHAnsi" w:cstheme="majorHAnsi"/>
          <w:b/>
          <w:sz w:val="22"/>
          <w:szCs w:val="22"/>
        </w:rPr>
        <w:t>Sept 2015 – June 2018</w:t>
      </w:r>
      <w:r w:rsidRPr="00C87911">
        <w:rPr>
          <w:rFonts w:asciiTheme="majorHAnsi" w:eastAsia="Tahoma" w:hAnsiTheme="majorHAnsi" w:cstheme="majorHAnsi"/>
          <w:b/>
          <w:sz w:val="20"/>
          <w:szCs w:val="20"/>
        </w:rPr>
        <w:t xml:space="preserve"> </w:t>
      </w:r>
      <w:r w:rsidR="00D40C46" w:rsidRPr="00C87911">
        <w:rPr>
          <w:rFonts w:asciiTheme="majorHAnsi" w:eastAsia="Tahoma" w:hAnsiTheme="majorHAnsi" w:cstheme="majorHAnsi"/>
          <w:b/>
          <w:sz w:val="20"/>
          <w:szCs w:val="20"/>
        </w:rPr>
        <w:tab/>
      </w:r>
      <w:r w:rsidRPr="00C87911">
        <w:rPr>
          <w:rFonts w:asciiTheme="majorHAnsi" w:eastAsia="Tahoma" w:hAnsiTheme="majorHAnsi" w:cstheme="majorHAnsi"/>
          <w:bCs/>
          <w:sz w:val="20"/>
          <w:szCs w:val="20"/>
        </w:rPr>
        <w:t>Griffith College</w:t>
      </w:r>
    </w:p>
    <w:p w14:paraId="314E155B" w14:textId="08DE2909" w:rsidR="00A2691B" w:rsidRPr="00C87911" w:rsidRDefault="00A2691B" w:rsidP="00A2691B">
      <w:pPr>
        <w:tabs>
          <w:tab w:val="left" w:pos="2835"/>
        </w:tabs>
        <w:rPr>
          <w:rFonts w:asciiTheme="majorHAnsi" w:eastAsia="Tahoma" w:hAnsiTheme="majorHAnsi" w:cstheme="majorHAnsi"/>
          <w:bCs/>
          <w:sz w:val="20"/>
          <w:szCs w:val="20"/>
        </w:rPr>
      </w:pPr>
      <w:r w:rsidRPr="00C87911">
        <w:rPr>
          <w:rFonts w:asciiTheme="majorHAnsi" w:eastAsia="Tahoma" w:hAnsiTheme="majorHAnsi" w:cstheme="majorHAnsi"/>
          <w:bCs/>
          <w:sz w:val="20"/>
          <w:szCs w:val="20"/>
        </w:rPr>
        <w:tab/>
        <w:t>Bachelor</w:t>
      </w:r>
      <w:r w:rsidRPr="00C87911">
        <w:rPr>
          <w:rFonts w:asciiTheme="majorHAnsi" w:eastAsia="Tahoma" w:hAnsiTheme="majorHAnsi" w:cstheme="majorHAnsi"/>
          <w:bCs/>
          <w:i/>
          <w:iCs/>
          <w:sz w:val="20"/>
          <w:szCs w:val="20"/>
        </w:rPr>
        <w:t xml:space="preserve"> </w:t>
      </w:r>
      <w:r w:rsidRPr="00C87911">
        <w:rPr>
          <w:rFonts w:asciiTheme="majorHAnsi" w:eastAsia="Tahoma" w:hAnsiTheme="majorHAnsi" w:cstheme="majorHAnsi"/>
          <w:bCs/>
          <w:sz w:val="20"/>
          <w:szCs w:val="20"/>
        </w:rPr>
        <w:t>of Arts in Photographic Media</w:t>
      </w:r>
    </w:p>
    <w:p w14:paraId="4FEDEC22" w14:textId="77777777" w:rsidR="00FF08BF" w:rsidRPr="00C87911" w:rsidRDefault="00FF08BF" w:rsidP="00FF08BF">
      <w:pPr>
        <w:rPr>
          <w:rFonts w:asciiTheme="majorHAnsi" w:eastAsia="Tahoma" w:hAnsiTheme="majorHAnsi" w:cstheme="majorHAnsi"/>
          <w:sz w:val="20"/>
          <w:szCs w:val="20"/>
        </w:rPr>
      </w:pPr>
    </w:p>
    <w:p w14:paraId="24CFB8D4" w14:textId="77777777" w:rsidR="00FF08BF" w:rsidRPr="00C87911" w:rsidRDefault="00FF08BF" w:rsidP="00FF08BF">
      <w:pPr>
        <w:shd w:val="clear" w:color="auto" w:fill="D9D9D9"/>
        <w:rPr>
          <w:rFonts w:asciiTheme="majorHAnsi" w:eastAsia="Tahoma" w:hAnsiTheme="majorHAnsi" w:cstheme="majorHAnsi"/>
          <w:b/>
          <w:sz w:val="20"/>
          <w:szCs w:val="20"/>
        </w:rPr>
      </w:pPr>
      <w:r w:rsidRPr="00C87911">
        <w:rPr>
          <w:rFonts w:asciiTheme="majorHAnsi" w:eastAsia="Tahoma" w:hAnsiTheme="majorHAnsi" w:cstheme="majorHAnsi"/>
          <w:b/>
          <w:sz w:val="20"/>
          <w:szCs w:val="20"/>
        </w:rPr>
        <w:t>WORK EXPERIENCE</w:t>
      </w:r>
    </w:p>
    <w:p w14:paraId="3688DA88" w14:textId="77777777" w:rsidR="00304DB4" w:rsidRPr="00C87911" w:rsidRDefault="00304DB4" w:rsidP="00295E9A">
      <w:pPr>
        <w:rPr>
          <w:rFonts w:asciiTheme="majorHAnsi" w:eastAsia="Verdana" w:hAnsiTheme="majorHAnsi" w:cstheme="majorHAnsi"/>
          <w:b/>
          <w:sz w:val="20"/>
          <w:szCs w:val="20"/>
        </w:rPr>
      </w:pPr>
    </w:p>
    <w:p w14:paraId="212166B7" w14:textId="6AD16057" w:rsidR="0090071D" w:rsidRPr="00D63411" w:rsidRDefault="0090071D" w:rsidP="0090071D">
      <w:pPr>
        <w:rPr>
          <w:rFonts w:ascii="Times" w:eastAsia="Tahoma" w:hAnsi="Times" w:cstheme="majorHAnsi"/>
          <w:b/>
          <w:bCs/>
          <w:sz w:val="22"/>
          <w:szCs w:val="22"/>
        </w:rPr>
      </w:pPr>
      <w:r w:rsidRPr="00D63411">
        <w:rPr>
          <w:rFonts w:ascii="Times" w:eastAsia="Tahoma" w:hAnsi="Times" w:cstheme="majorHAnsi"/>
          <w:b/>
          <w:bCs/>
          <w:sz w:val="22"/>
          <w:szCs w:val="22"/>
        </w:rPr>
        <w:t xml:space="preserve">December 2021 – Currently </w:t>
      </w:r>
      <w:r w:rsidRPr="00D63411">
        <w:rPr>
          <w:rFonts w:ascii="Times" w:eastAsia="Tahoma" w:hAnsi="Times" w:cstheme="majorHAnsi"/>
          <w:b/>
          <w:bCs/>
          <w:sz w:val="22"/>
          <w:szCs w:val="22"/>
        </w:rPr>
        <w:tab/>
        <w:t>Full time stay at home parent</w:t>
      </w:r>
    </w:p>
    <w:p w14:paraId="4253BA5D" w14:textId="77777777" w:rsidR="0090071D" w:rsidRDefault="0090071D" w:rsidP="00295E9A">
      <w:pPr>
        <w:rPr>
          <w:rFonts w:asciiTheme="majorHAnsi" w:eastAsia="Tahoma" w:hAnsiTheme="majorHAnsi" w:cstheme="majorHAnsi"/>
          <w:b/>
          <w:sz w:val="20"/>
          <w:szCs w:val="20"/>
        </w:rPr>
      </w:pPr>
    </w:p>
    <w:p w14:paraId="6B02EBEA" w14:textId="7D69D3C7" w:rsidR="00295E9A" w:rsidRPr="00D63411" w:rsidRDefault="00295E9A" w:rsidP="00295E9A">
      <w:pPr>
        <w:rPr>
          <w:rFonts w:asciiTheme="majorHAnsi" w:eastAsia="Lato" w:hAnsiTheme="majorHAnsi" w:cstheme="majorHAnsi"/>
          <w:b/>
          <w:sz w:val="22"/>
          <w:szCs w:val="22"/>
        </w:rPr>
      </w:pPr>
      <w:r w:rsidRPr="00D63411">
        <w:rPr>
          <w:rFonts w:asciiTheme="majorHAnsi" w:eastAsia="Tahoma" w:hAnsiTheme="majorHAnsi" w:cstheme="majorHAnsi"/>
          <w:b/>
          <w:sz w:val="22"/>
          <w:szCs w:val="22"/>
        </w:rPr>
        <w:t>April</w:t>
      </w:r>
      <w:r w:rsidR="00FF08BF" w:rsidRPr="00D63411">
        <w:rPr>
          <w:rFonts w:asciiTheme="majorHAnsi" w:eastAsia="Tahoma" w:hAnsiTheme="majorHAnsi" w:cstheme="majorHAnsi"/>
          <w:b/>
          <w:sz w:val="22"/>
          <w:szCs w:val="22"/>
        </w:rPr>
        <w:t xml:space="preserve"> 202</w:t>
      </w:r>
      <w:r w:rsidR="00D63411" w:rsidRPr="00D63411">
        <w:rPr>
          <w:rFonts w:asciiTheme="majorHAnsi" w:eastAsia="Tahoma" w:hAnsiTheme="majorHAnsi" w:cstheme="majorHAnsi"/>
          <w:b/>
          <w:sz w:val="22"/>
          <w:szCs w:val="22"/>
        </w:rPr>
        <w:t>1</w:t>
      </w:r>
      <w:r w:rsidR="00FF08BF" w:rsidRPr="00D63411">
        <w:rPr>
          <w:rFonts w:asciiTheme="majorHAnsi" w:eastAsia="Tahoma" w:hAnsiTheme="majorHAnsi" w:cstheme="majorHAnsi"/>
          <w:b/>
          <w:sz w:val="22"/>
          <w:szCs w:val="22"/>
        </w:rPr>
        <w:t xml:space="preserve"> –</w:t>
      </w:r>
      <w:r w:rsidRPr="00D63411">
        <w:rPr>
          <w:rFonts w:asciiTheme="majorHAnsi" w:eastAsia="Tahoma" w:hAnsiTheme="majorHAnsi" w:cstheme="majorHAnsi"/>
          <w:b/>
          <w:sz w:val="22"/>
          <w:szCs w:val="22"/>
        </w:rPr>
        <w:t xml:space="preserve"> December 202</w:t>
      </w:r>
      <w:r w:rsidR="0090071D" w:rsidRPr="00D63411">
        <w:rPr>
          <w:rFonts w:asciiTheme="majorHAnsi" w:eastAsia="Tahoma" w:hAnsiTheme="majorHAnsi" w:cstheme="majorHAnsi"/>
          <w:b/>
          <w:sz w:val="22"/>
          <w:szCs w:val="22"/>
        </w:rPr>
        <w:t>1</w:t>
      </w:r>
      <w:r w:rsidR="00C87911" w:rsidRPr="00D63411">
        <w:rPr>
          <w:rFonts w:asciiTheme="majorHAnsi" w:eastAsia="Tahoma" w:hAnsiTheme="majorHAnsi" w:cstheme="majorHAnsi"/>
          <w:b/>
          <w:sz w:val="22"/>
          <w:szCs w:val="22"/>
        </w:rPr>
        <w:tab/>
      </w:r>
      <w:r w:rsidRPr="00D63411">
        <w:rPr>
          <w:rFonts w:asciiTheme="majorHAnsi" w:eastAsia="Tahoma" w:hAnsiTheme="majorHAnsi" w:cstheme="majorHAnsi"/>
          <w:b/>
          <w:sz w:val="22"/>
          <w:szCs w:val="22"/>
        </w:rPr>
        <w:t>ÍOCsave Ltd</w:t>
      </w:r>
      <w:r w:rsidR="00304DB4" w:rsidRPr="00D63411">
        <w:rPr>
          <w:rFonts w:asciiTheme="majorHAnsi" w:eastAsia="Lato" w:hAnsiTheme="majorHAnsi" w:cstheme="majorHAnsi"/>
          <w:b/>
          <w:sz w:val="22"/>
          <w:szCs w:val="22"/>
        </w:rPr>
        <w:t xml:space="preserve">, </w:t>
      </w:r>
      <w:r w:rsidR="00327C41" w:rsidRPr="00D63411">
        <w:rPr>
          <w:rFonts w:asciiTheme="majorHAnsi" w:eastAsia="Lato" w:hAnsiTheme="majorHAnsi" w:cstheme="majorHAnsi"/>
          <w:b/>
          <w:sz w:val="22"/>
          <w:szCs w:val="22"/>
        </w:rPr>
        <w:t>Area Sales Manager</w:t>
      </w:r>
      <w:r w:rsidR="00304DB4" w:rsidRPr="00D63411">
        <w:rPr>
          <w:rFonts w:asciiTheme="majorHAnsi" w:eastAsia="Lato" w:hAnsiTheme="majorHAnsi" w:cstheme="majorHAnsi"/>
          <w:b/>
          <w:sz w:val="22"/>
          <w:szCs w:val="22"/>
        </w:rPr>
        <w:t xml:space="preserve">, </w:t>
      </w:r>
      <w:r w:rsidR="00327C41" w:rsidRPr="00D63411">
        <w:rPr>
          <w:rFonts w:asciiTheme="majorHAnsi" w:eastAsia="Lato" w:hAnsiTheme="majorHAnsi" w:cstheme="majorHAnsi"/>
          <w:b/>
          <w:sz w:val="22"/>
          <w:szCs w:val="22"/>
        </w:rPr>
        <w:t>Dublin, Ireland</w:t>
      </w:r>
    </w:p>
    <w:p w14:paraId="524784CB" w14:textId="77777777" w:rsidR="00327C41" w:rsidRPr="00C87911" w:rsidRDefault="00327C41" w:rsidP="00295E9A">
      <w:pPr>
        <w:rPr>
          <w:rFonts w:asciiTheme="majorHAnsi" w:eastAsia="Tahoma" w:hAnsiTheme="majorHAnsi" w:cstheme="majorHAnsi"/>
          <w:bCs/>
          <w:sz w:val="20"/>
          <w:szCs w:val="20"/>
        </w:rPr>
      </w:pPr>
    </w:p>
    <w:p w14:paraId="6A216DBC" w14:textId="77777777" w:rsidR="00295E9A" w:rsidRPr="00C87911" w:rsidRDefault="00295E9A" w:rsidP="00295E9A">
      <w:pPr>
        <w:rPr>
          <w:rFonts w:asciiTheme="majorHAnsi" w:hAnsiTheme="majorHAnsi" w:cstheme="majorHAnsi"/>
          <w:b/>
          <w:bCs/>
          <w:sz w:val="20"/>
          <w:szCs w:val="20"/>
        </w:rPr>
      </w:pPr>
      <w:r w:rsidRPr="00C87911">
        <w:rPr>
          <w:rFonts w:asciiTheme="majorHAnsi" w:hAnsiTheme="majorHAnsi" w:cstheme="majorHAnsi"/>
          <w:b/>
          <w:bCs/>
          <w:sz w:val="20"/>
          <w:szCs w:val="20"/>
        </w:rPr>
        <w:t>Key Accountabilities</w:t>
      </w:r>
    </w:p>
    <w:p w14:paraId="406CFA8D" w14:textId="116E37C0" w:rsidR="00295E9A" w:rsidRPr="00C87911" w:rsidRDefault="00295E9A" w:rsidP="00295E9A">
      <w:pPr>
        <w:rPr>
          <w:rFonts w:asciiTheme="majorHAnsi" w:hAnsiTheme="majorHAnsi" w:cstheme="majorHAnsi"/>
          <w:sz w:val="20"/>
          <w:szCs w:val="20"/>
        </w:rPr>
      </w:pPr>
      <w:r w:rsidRPr="00C87911">
        <w:rPr>
          <w:rFonts w:asciiTheme="majorHAnsi" w:hAnsiTheme="majorHAnsi" w:cstheme="majorHAnsi"/>
          <w:sz w:val="20"/>
          <w:szCs w:val="20"/>
        </w:rPr>
        <w:t>Responsible for driving business growth, preparing customer quotations/tenders, managing existing clients &amp; sourcing of new business. Accountable to ensuring up to date reporting to the Management team on pipeline activity and CRM activity. Increase market share in existing markets and maximize new business development opportunities. Represent the company, present proposals and lead project teams associated with business development.</w:t>
      </w:r>
      <w:r w:rsidR="00D40C46" w:rsidRPr="00C87911">
        <w:rPr>
          <w:rFonts w:asciiTheme="majorHAnsi" w:hAnsiTheme="majorHAnsi" w:cstheme="majorHAnsi"/>
          <w:sz w:val="20"/>
          <w:szCs w:val="20"/>
        </w:rPr>
        <w:t xml:space="preserve"> </w:t>
      </w:r>
      <w:r w:rsidRPr="00C87911">
        <w:rPr>
          <w:rFonts w:asciiTheme="majorHAnsi" w:hAnsiTheme="majorHAnsi" w:cstheme="majorHAnsi"/>
          <w:sz w:val="20"/>
          <w:szCs w:val="20"/>
        </w:rPr>
        <w:t>Maintain a network of potential customer contracts and ensure all information is recorded on CRM system.</w:t>
      </w:r>
    </w:p>
    <w:p w14:paraId="4F3AD075" w14:textId="77777777" w:rsidR="00D40C46" w:rsidRPr="00C87911" w:rsidRDefault="00D40C46" w:rsidP="00295E9A">
      <w:pPr>
        <w:rPr>
          <w:rFonts w:asciiTheme="majorHAnsi" w:hAnsiTheme="majorHAnsi" w:cstheme="majorHAnsi"/>
          <w:sz w:val="20"/>
          <w:szCs w:val="20"/>
        </w:rPr>
      </w:pPr>
    </w:p>
    <w:p w14:paraId="17638204" w14:textId="4B77BA31" w:rsidR="00295E9A" w:rsidRPr="00C87911" w:rsidRDefault="00295E9A" w:rsidP="00295E9A">
      <w:pPr>
        <w:rPr>
          <w:rFonts w:asciiTheme="majorHAnsi" w:hAnsiTheme="majorHAnsi" w:cstheme="majorHAnsi"/>
          <w:sz w:val="20"/>
          <w:szCs w:val="20"/>
        </w:rPr>
      </w:pPr>
      <w:r w:rsidRPr="00C87911">
        <w:rPr>
          <w:rFonts w:asciiTheme="majorHAnsi" w:hAnsiTheme="majorHAnsi" w:cstheme="majorHAnsi"/>
          <w:b/>
          <w:bCs/>
          <w:sz w:val="20"/>
          <w:szCs w:val="20"/>
        </w:rPr>
        <w:t>Key Achievements</w:t>
      </w:r>
    </w:p>
    <w:p w14:paraId="4218EE50" w14:textId="77777777" w:rsidR="00C87911" w:rsidRDefault="00295E9A" w:rsidP="00C87911">
      <w:pPr>
        <w:rPr>
          <w:rFonts w:asciiTheme="majorHAnsi" w:hAnsiTheme="majorHAnsi" w:cstheme="majorHAnsi"/>
          <w:sz w:val="20"/>
          <w:szCs w:val="20"/>
        </w:rPr>
      </w:pPr>
      <w:r w:rsidRPr="00C87911">
        <w:rPr>
          <w:rFonts w:asciiTheme="majorHAnsi" w:hAnsiTheme="majorHAnsi" w:cstheme="majorHAnsi"/>
          <w:sz w:val="20"/>
          <w:szCs w:val="20"/>
        </w:rPr>
        <w:t>I</w:t>
      </w:r>
      <w:r w:rsidR="00327C41" w:rsidRPr="00C87911">
        <w:rPr>
          <w:rFonts w:asciiTheme="majorHAnsi" w:hAnsiTheme="majorHAnsi" w:cstheme="majorHAnsi"/>
          <w:sz w:val="20"/>
          <w:szCs w:val="20"/>
        </w:rPr>
        <w:t xml:space="preserve"> g</w:t>
      </w:r>
      <w:r w:rsidR="00D768BD" w:rsidRPr="00C87911">
        <w:rPr>
          <w:rFonts w:asciiTheme="majorHAnsi" w:hAnsiTheme="majorHAnsi" w:cstheme="majorHAnsi"/>
          <w:sz w:val="20"/>
          <w:szCs w:val="20"/>
        </w:rPr>
        <w:t>enerated business</w:t>
      </w:r>
      <w:r w:rsidR="008F7B70" w:rsidRPr="00C87911">
        <w:rPr>
          <w:rFonts w:asciiTheme="majorHAnsi" w:hAnsiTheme="majorHAnsi" w:cstheme="majorHAnsi"/>
          <w:sz w:val="20"/>
          <w:szCs w:val="20"/>
        </w:rPr>
        <w:t xml:space="preserve"> with organisations</w:t>
      </w:r>
      <w:r w:rsidR="00D768BD" w:rsidRPr="00C87911">
        <w:rPr>
          <w:rFonts w:asciiTheme="majorHAnsi" w:hAnsiTheme="majorHAnsi" w:cstheme="majorHAnsi"/>
          <w:sz w:val="20"/>
          <w:szCs w:val="20"/>
        </w:rPr>
        <w:t xml:space="preserve"> </w:t>
      </w:r>
      <w:r w:rsidRPr="00C87911">
        <w:rPr>
          <w:rFonts w:asciiTheme="majorHAnsi" w:hAnsiTheme="majorHAnsi" w:cstheme="majorHAnsi"/>
          <w:sz w:val="20"/>
          <w:szCs w:val="20"/>
        </w:rPr>
        <w:t xml:space="preserve">on multiple year contracts </w:t>
      </w:r>
      <w:r w:rsidR="00D768BD" w:rsidRPr="00C87911">
        <w:rPr>
          <w:rFonts w:asciiTheme="majorHAnsi" w:hAnsiTheme="majorHAnsi" w:cstheme="majorHAnsi"/>
          <w:sz w:val="20"/>
          <w:szCs w:val="20"/>
        </w:rPr>
        <w:t>with many locations</w:t>
      </w:r>
      <w:r w:rsidRPr="00C87911">
        <w:rPr>
          <w:rFonts w:asciiTheme="majorHAnsi" w:hAnsiTheme="majorHAnsi" w:cstheme="majorHAnsi"/>
          <w:sz w:val="20"/>
          <w:szCs w:val="20"/>
        </w:rPr>
        <w:t xml:space="preserve"> throughout Ireland</w:t>
      </w:r>
      <w:r w:rsidR="008F7B70" w:rsidRPr="00C87911">
        <w:rPr>
          <w:rFonts w:asciiTheme="majorHAnsi" w:hAnsiTheme="majorHAnsi" w:cstheme="majorHAnsi"/>
          <w:sz w:val="20"/>
          <w:szCs w:val="20"/>
        </w:rPr>
        <w:t xml:space="preserve">. I brought many businesses over to ÌOCsave from their current provider, including a </w:t>
      </w:r>
      <w:r w:rsidRPr="00C87911">
        <w:rPr>
          <w:rFonts w:asciiTheme="majorHAnsi" w:hAnsiTheme="majorHAnsi" w:cstheme="majorHAnsi"/>
          <w:sz w:val="20"/>
          <w:szCs w:val="20"/>
        </w:rPr>
        <w:t xml:space="preserve">mechanical garage group with </w:t>
      </w:r>
      <w:r w:rsidR="008F7B70" w:rsidRPr="00C87911">
        <w:rPr>
          <w:rFonts w:asciiTheme="majorHAnsi" w:hAnsiTheme="majorHAnsi" w:cstheme="majorHAnsi"/>
          <w:sz w:val="20"/>
          <w:szCs w:val="20"/>
        </w:rPr>
        <w:t xml:space="preserve">multiple </w:t>
      </w:r>
      <w:r w:rsidRPr="00C87911">
        <w:rPr>
          <w:rFonts w:asciiTheme="majorHAnsi" w:hAnsiTheme="majorHAnsi" w:cstheme="majorHAnsi"/>
          <w:sz w:val="20"/>
          <w:szCs w:val="20"/>
        </w:rPr>
        <w:t xml:space="preserve">locations and a revenue stream of over </w:t>
      </w:r>
      <w:r w:rsidR="008F7B70" w:rsidRPr="00C87911">
        <w:rPr>
          <w:rFonts w:asciiTheme="majorHAnsi" w:hAnsiTheme="majorHAnsi" w:cstheme="majorHAnsi"/>
          <w:sz w:val="20"/>
          <w:szCs w:val="20"/>
        </w:rPr>
        <w:t>3</w:t>
      </w:r>
      <w:r w:rsidRPr="00C87911">
        <w:rPr>
          <w:rFonts w:asciiTheme="majorHAnsi" w:hAnsiTheme="majorHAnsi" w:cstheme="majorHAnsi"/>
          <w:sz w:val="20"/>
          <w:szCs w:val="20"/>
        </w:rPr>
        <w:t>4 million euro</w:t>
      </w:r>
      <w:r w:rsidR="00D40C46" w:rsidRPr="00C87911">
        <w:rPr>
          <w:rFonts w:asciiTheme="majorHAnsi" w:hAnsiTheme="majorHAnsi" w:cstheme="majorHAnsi"/>
          <w:sz w:val="20"/>
          <w:szCs w:val="20"/>
        </w:rPr>
        <w:t>, a v</w:t>
      </w:r>
      <w:r w:rsidRPr="00C87911">
        <w:rPr>
          <w:rFonts w:asciiTheme="majorHAnsi" w:hAnsiTheme="majorHAnsi" w:cstheme="majorHAnsi"/>
          <w:sz w:val="20"/>
          <w:szCs w:val="20"/>
        </w:rPr>
        <w:t xml:space="preserve">eterinary group with </w:t>
      </w:r>
      <w:r w:rsidR="008F7B70" w:rsidRPr="00C87911">
        <w:rPr>
          <w:rFonts w:asciiTheme="majorHAnsi" w:hAnsiTheme="majorHAnsi" w:cstheme="majorHAnsi"/>
          <w:sz w:val="20"/>
          <w:szCs w:val="20"/>
        </w:rPr>
        <w:t xml:space="preserve">many </w:t>
      </w:r>
      <w:r w:rsidRPr="00C87911">
        <w:rPr>
          <w:rFonts w:asciiTheme="majorHAnsi" w:hAnsiTheme="majorHAnsi" w:cstheme="majorHAnsi"/>
          <w:sz w:val="20"/>
          <w:szCs w:val="20"/>
        </w:rPr>
        <w:t>practices</w:t>
      </w:r>
      <w:r w:rsidR="00C87911">
        <w:rPr>
          <w:rFonts w:asciiTheme="majorHAnsi" w:hAnsiTheme="majorHAnsi" w:cstheme="majorHAnsi"/>
          <w:sz w:val="20"/>
          <w:szCs w:val="20"/>
        </w:rPr>
        <w:t xml:space="preserve"> </w:t>
      </w:r>
      <w:r w:rsidR="00304DB4" w:rsidRPr="00C87911">
        <w:rPr>
          <w:rFonts w:asciiTheme="majorHAnsi" w:hAnsiTheme="majorHAnsi" w:cstheme="majorHAnsi"/>
          <w:sz w:val="20"/>
          <w:szCs w:val="20"/>
        </w:rPr>
        <w:t>g</w:t>
      </w:r>
      <w:r w:rsidRPr="00C87911">
        <w:rPr>
          <w:rFonts w:asciiTheme="majorHAnsi" w:hAnsiTheme="majorHAnsi" w:cstheme="majorHAnsi"/>
          <w:sz w:val="20"/>
          <w:szCs w:val="20"/>
        </w:rPr>
        <w:t>enerat</w:t>
      </w:r>
      <w:r w:rsidR="008F7B70" w:rsidRPr="00C87911">
        <w:rPr>
          <w:rFonts w:asciiTheme="majorHAnsi" w:hAnsiTheme="majorHAnsi" w:cstheme="majorHAnsi"/>
          <w:sz w:val="20"/>
          <w:szCs w:val="20"/>
        </w:rPr>
        <w:t>ing</w:t>
      </w:r>
      <w:r w:rsidRPr="00C87911">
        <w:rPr>
          <w:rFonts w:asciiTheme="majorHAnsi" w:hAnsiTheme="majorHAnsi" w:cstheme="majorHAnsi"/>
          <w:sz w:val="20"/>
          <w:szCs w:val="20"/>
        </w:rPr>
        <w:t xml:space="preserve"> over 6</w:t>
      </w:r>
      <w:r w:rsidR="008F7B70" w:rsidRPr="00C87911">
        <w:rPr>
          <w:rFonts w:asciiTheme="majorHAnsi" w:hAnsiTheme="majorHAnsi" w:cstheme="majorHAnsi"/>
          <w:sz w:val="20"/>
          <w:szCs w:val="20"/>
        </w:rPr>
        <w:t>0</w:t>
      </w:r>
      <w:r w:rsidRPr="00C87911">
        <w:rPr>
          <w:rFonts w:asciiTheme="majorHAnsi" w:hAnsiTheme="majorHAnsi" w:cstheme="majorHAnsi"/>
          <w:sz w:val="20"/>
          <w:szCs w:val="20"/>
        </w:rPr>
        <w:t xml:space="preserve"> million euro worth of annual revenue. </w:t>
      </w:r>
      <w:r w:rsidR="008F7B70" w:rsidRPr="00C87911">
        <w:rPr>
          <w:rFonts w:asciiTheme="majorHAnsi" w:hAnsiTheme="majorHAnsi" w:cstheme="majorHAnsi"/>
          <w:sz w:val="20"/>
          <w:szCs w:val="20"/>
        </w:rPr>
        <w:t>I generated a large proportion of my business in the HoReCa sector, which has collectively brought in over 200 million in revenue through ÌOCsave</w:t>
      </w:r>
      <w:r w:rsidR="00101CE5" w:rsidRPr="00C87911">
        <w:rPr>
          <w:rFonts w:asciiTheme="majorHAnsi" w:hAnsiTheme="majorHAnsi" w:cstheme="majorHAnsi"/>
          <w:sz w:val="20"/>
          <w:szCs w:val="20"/>
        </w:rPr>
        <w:t xml:space="preserve"> annually</w:t>
      </w:r>
      <w:r w:rsidR="008F7B70" w:rsidRPr="00C87911">
        <w:rPr>
          <w:rFonts w:asciiTheme="majorHAnsi" w:hAnsiTheme="majorHAnsi" w:cstheme="majorHAnsi"/>
          <w:sz w:val="20"/>
          <w:szCs w:val="20"/>
        </w:rPr>
        <w:t xml:space="preserve">. </w:t>
      </w:r>
      <w:r w:rsidRPr="00C87911">
        <w:rPr>
          <w:rFonts w:asciiTheme="majorHAnsi" w:hAnsiTheme="majorHAnsi" w:cstheme="majorHAnsi"/>
          <w:sz w:val="20"/>
          <w:szCs w:val="20"/>
        </w:rPr>
        <w:t xml:space="preserve">I hold the company record for generating 18 new accounts in one </w:t>
      </w:r>
      <w:r w:rsidR="008F7B70" w:rsidRPr="00C87911">
        <w:rPr>
          <w:rFonts w:asciiTheme="majorHAnsi" w:hAnsiTheme="majorHAnsi" w:cstheme="majorHAnsi"/>
          <w:sz w:val="20"/>
          <w:szCs w:val="20"/>
        </w:rPr>
        <w:t>calendar</w:t>
      </w:r>
      <w:r w:rsidRPr="00C87911">
        <w:rPr>
          <w:rFonts w:asciiTheme="majorHAnsi" w:hAnsiTheme="majorHAnsi" w:cstheme="majorHAnsi"/>
          <w:sz w:val="20"/>
          <w:szCs w:val="20"/>
        </w:rPr>
        <w:t xml:space="preserve"> </w:t>
      </w:r>
      <w:r w:rsidRPr="00C87911">
        <w:rPr>
          <w:rFonts w:asciiTheme="majorHAnsi" w:hAnsiTheme="majorHAnsi" w:cstheme="majorHAnsi"/>
          <w:sz w:val="20"/>
          <w:szCs w:val="20"/>
        </w:rPr>
        <w:lastRenderedPageBreak/>
        <w:t xml:space="preserve">month and broke the company quarterly record generating 46 new accounts. I was part of the research, design, and development team behind the company’s mobile APP. </w:t>
      </w:r>
    </w:p>
    <w:p w14:paraId="66A7E598" w14:textId="77777777" w:rsidR="001738CC" w:rsidRDefault="001738CC" w:rsidP="00C87911">
      <w:pPr>
        <w:rPr>
          <w:rFonts w:asciiTheme="majorHAnsi" w:hAnsiTheme="majorHAnsi" w:cstheme="majorHAnsi"/>
          <w:sz w:val="20"/>
          <w:szCs w:val="20"/>
        </w:rPr>
      </w:pPr>
    </w:p>
    <w:p w14:paraId="2C59BDA3" w14:textId="7EE41C87" w:rsidR="001738CC" w:rsidRPr="001738CC" w:rsidRDefault="001738CC" w:rsidP="00C87911">
      <w:pPr>
        <w:rPr>
          <w:rFonts w:ascii="Times" w:hAnsi="Times" w:cstheme="majorHAnsi"/>
          <w:sz w:val="20"/>
          <w:szCs w:val="20"/>
        </w:rPr>
      </w:pPr>
      <w:r w:rsidRPr="00BE6FD7">
        <w:rPr>
          <w:rFonts w:ascii="Times" w:eastAsia="Tahoma" w:hAnsi="Times" w:cstheme="majorHAnsi"/>
          <w:b/>
          <w:bCs/>
          <w:sz w:val="22"/>
          <w:szCs w:val="22"/>
        </w:rPr>
        <w:t>March 2020 – April 2021</w:t>
      </w:r>
      <w:r>
        <w:rPr>
          <w:rFonts w:ascii="Times" w:eastAsia="Tahoma" w:hAnsi="Times" w:cstheme="majorHAnsi"/>
          <w:b/>
          <w:bCs/>
          <w:sz w:val="22"/>
          <w:szCs w:val="22"/>
        </w:rPr>
        <w:tab/>
      </w:r>
      <w:r>
        <w:rPr>
          <w:rFonts w:ascii="Times" w:eastAsia="Tahoma" w:hAnsi="Times" w:cstheme="majorHAnsi"/>
          <w:b/>
          <w:bCs/>
          <w:sz w:val="22"/>
          <w:szCs w:val="22"/>
        </w:rPr>
        <w:tab/>
      </w:r>
      <w:r w:rsidRPr="00BE6FD7">
        <w:rPr>
          <w:rFonts w:ascii="Times" w:eastAsia="Tahoma" w:hAnsi="Times" w:cstheme="majorHAnsi"/>
          <w:b/>
          <w:bCs/>
          <w:sz w:val="22"/>
          <w:szCs w:val="22"/>
        </w:rPr>
        <w:t xml:space="preserve">My contract was not renewed due to </w:t>
      </w:r>
      <w:r>
        <w:rPr>
          <w:rFonts w:ascii="Times" w:eastAsia="Tahoma" w:hAnsi="Times" w:cstheme="majorHAnsi"/>
          <w:b/>
          <w:bCs/>
          <w:sz w:val="22"/>
          <w:szCs w:val="22"/>
        </w:rPr>
        <w:t xml:space="preserve">the </w:t>
      </w:r>
      <w:r w:rsidRPr="00BE6FD7">
        <w:rPr>
          <w:rFonts w:ascii="Times" w:eastAsia="Tahoma" w:hAnsi="Times" w:cstheme="majorHAnsi"/>
          <w:b/>
          <w:bCs/>
          <w:sz w:val="22"/>
          <w:szCs w:val="22"/>
        </w:rPr>
        <w:t>covid</w:t>
      </w:r>
      <w:r>
        <w:rPr>
          <w:rFonts w:ascii="Times" w:eastAsia="Tahoma" w:hAnsi="Times" w:cstheme="majorHAnsi"/>
          <w:b/>
          <w:bCs/>
          <w:sz w:val="22"/>
          <w:szCs w:val="22"/>
        </w:rPr>
        <w:t xml:space="preserve"> pandemic.</w:t>
      </w:r>
    </w:p>
    <w:p w14:paraId="4F4D1DC5" w14:textId="77777777" w:rsidR="00470BCB" w:rsidRDefault="00470BCB" w:rsidP="00C87911">
      <w:pPr>
        <w:rPr>
          <w:rFonts w:asciiTheme="majorHAnsi" w:eastAsia="Tahoma" w:hAnsiTheme="majorHAnsi" w:cstheme="majorHAnsi"/>
          <w:b/>
          <w:sz w:val="20"/>
          <w:szCs w:val="20"/>
        </w:rPr>
      </w:pPr>
    </w:p>
    <w:p w14:paraId="292D54F1" w14:textId="1E4BBEB9" w:rsidR="00D768BD" w:rsidRPr="00D63411" w:rsidRDefault="00FF08BF" w:rsidP="00C87911">
      <w:pPr>
        <w:rPr>
          <w:rFonts w:asciiTheme="majorHAnsi" w:hAnsiTheme="majorHAnsi" w:cstheme="majorHAnsi"/>
          <w:b/>
          <w:sz w:val="22"/>
          <w:szCs w:val="22"/>
        </w:rPr>
      </w:pPr>
      <w:r w:rsidRPr="00D63411">
        <w:rPr>
          <w:rFonts w:asciiTheme="majorHAnsi" w:eastAsia="Tahoma" w:hAnsiTheme="majorHAnsi" w:cstheme="majorHAnsi"/>
          <w:b/>
          <w:sz w:val="22"/>
          <w:szCs w:val="22"/>
        </w:rPr>
        <w:t>May 201</w:t>
      </w:r>
      <w:r w:rsidR="00D768BD" w:rsidRPr="00D63411">
        <w:rPr>
          <w:rFonts w:asciiTheme="majorHAnsi" w:eastAsia="Tahoma" w:hAnsiTheme="majorHAnsi" w:cstheme="majorHAnsi"/>
          <w:b/>
          <w:sz w:val="22"/>
          <w:szCs w:val="22"/>
        </w:rPr>
        <w:t>9</w:t>
      </w:r>
      <w:r w:rsidRPr="00D63411">
        <w:rPr>
          <w:rFonts w:asciiTheme="majorHAnsi" w:eastAsia="Tahoma" w:hAnsiTheme="majorHAnsi" w:cstheme="majorHAnsi"/>
          <w:b/>
          <w:sz w:val="22"/>
          <w:szCs w:val="22"/>
        </w:rPr>
        <w:t xml:space="preserve"> –</w:t>
      </w:r>
      <w:r w:rsidR="00D768BD" w:rsidRPr="00D63411">
        <w:rPr>
          <w:rFonts w:asciiTheme="majorHAnsi" w:eastAsia="Tahoma" w:hAnsiTheme="majorHAnsi" w:cstheme="majorHAnsi"/>
          <w:b/>
          <w:sz w:val="22"/>
          <w:szCs w:val="22"/>
        </w:rPr>
        <w:t xml:space="preserve"> March 2020</w:t>
      </w:r>
      <w:r w:rsidR="00D768BD" w:rsidRPr="00D63411">
        <w:rPr>
          <w:rFonts w:asciiTheme="majorHAnsi" w:eastAsia="Verdana" w:hAnsiTheme="majorHAnsi" w:cstheme="majorHAnsi"/>
          <w:b/>
          <w:sz w:val="22"/>
          <w:szCs w:val="22"/>
        </w:rPr>
        <w:tab/>
      </w:r>
      <w:r w:rsidR="001738CC">
        <w:rPr>
          <w:rFonts w:asciiTheme="majorHAnsi" w:eastAsia="Verdana" w:hAnsiTheme="majorHAnsi" w:cstheme="majorHAnsi"/>
          <w:b/>
          <w:sz w:val="22"/>
          <w:szCs w:val="22"/>
        </w:rPr>
        <w:tab/>
      </w:r>
      <w:r w:rsidR="00D768BD" w:rsidRPr="00D63411">
        <w:rPr>
          <w:rFonts w:asciiTheme="majorHAnsi" w:eastAsia="Verdana" w:hAnsiTheme="majorHAnsi" w:cstheme="majorHAnsi"/>
          <w:b/>
          <w:sz w:val="22"/>
          <w:szCs w:val="22"/>
        </w:rPr>
        <w:t>Imperial Brands</w:t>
      </w:r>
      <w:r w:rsidR="00304DB4" w:rsidRPr="00D63411">
        <w:rPr>
          <w:rFonts w:asciiTheme="majorHAnsi" w:eastAsia="Tahoma" w:hAnsiTheme="majorHAnsi" w:cstheme="majorHAnsi"/>
          <w:b/>
          <w:sz w:val="22"/>
          <w:szCs w:val="22"/>
        </w:rPr>
        <w:t>, Account Manager, D</w:t>
      </w:r>
      <w:r w:rsidR="00304DB4" w:rsidRPr="00D63411">
        <w:rPr>
          <w:rFonts w:asciiTheme="majorHAnsi" w:eastAsia="Lato" w:hAnsiTheme="majorHAnsi" w:cstheme="majorHAnsi"/>
          <w:b/>
          <w:sz w:val="22"/>
          <w:szCs w:val="22"/>
        </w:rPr>
        <w:t>ublin, Ireland</w:t>
      </w:r>
    </w:p>
    <w:p w14:paraId="57AFC962" w14:textId="77777777" w:rsidR="00D768BD" w:rsidRPr="00C87911" w:rsidRDefault="00D768BD" w:rsidP="00D768BD">
      <w:pPr>
        <w:ind w:right="124"/>
        <w:rPr>
          <w:rFonts w:asciiTheme="majorHAnsi" w:hAnsiTheme="majorHAnsi" w:cstheme="majorHAnsi"/>
          <w:sz w:val="20"/>
          <w:szCs w:val="20"/>
        </w:rPr>
      </w:pPr>
    </w:p>
    <w:p w14:paraId="0DCD8BE5" w14:textId="77777777" w:rsidR="00D768BD" w:rsidRPr="00C87911" w:rsidRDefault="00D768BD" w:rsidP="00D768BD">
      <w:pPr>
        <w:ind w:right="124"/>
        <w:rPr>
          <w:rFonts w:asciiTheme="majorHAnsi" w:hAnsiTheme="majorHAnsi" w:cstheme="majorHAnsi"/>
          <w:b/>
          <w:bCs/>
          <w:sz w:val="20"/>
          <w:szCs w:val="20"/>
        </w:rPr>
      </w:pPr>
      <w:r w:rsidRPr="00C87911">
        <w:rPr>
          <w:rFonts w:asciiTheme="majorHAnsi" w:hAnsiTheme="majorHAnsi" w:cstheme="majorHAnsi"/>
          <w:b/>
          <w:bCs/>
          <w:sz w:val="20"/>
          <w:szCs w:val="20"/>
        </w:rPr>
        <w:t>Key Accountabilities</w:t>
      </w:r>
    </w:p>
    <w:p w14:paraId="217C9B1F" w14:textId="77777777" w:rsidR="00D768BD" w:rsidRPr="00C87911" w:rsidRDefault="00D768BD" w:rsidP="00D768BD">
      <w:pPr>
        <w:ind w:right="124"/>
        <w:rPr>
          <w:rFonts w:asciiTheme="majorHAnsi" w:hAnsiTheme="majorHAnsi" w:cstheme="majorHAnsi"/>
          <w:sz w:val="20"/>
          <w:szCs w:val="20"/>
        </w:rPr>
      </w:pPr>
      <w:r w:rsidRPr="00C87911">
        <w:rPr>
          <w:rFonts w:asciiTheme="majorHAnsi" w:hAnsiTheme="majorHAnsi" w:cstheme="majorHAnsi"/>
          <w:sz w:val="20"/>
          <w:szCs w:val="20"/>
        </w:rPr>
        <w:t xml:space="preserve">Responsible for Imperial Brands NGP portfolio. Launching a new product to the Irish market. I managed Imperial Brands NGP portfolio negotiating with the largest wholesalers and distributors, successfully introducing new products to the Irish market. To develop and deliver creative briefs communications also collaborating with the marketing team to develop and deliver brand objectives, development and strategy. </w:t>
      </w:r>
    </w:p>
    <w:p w14:paraId="4457C050" w14:textId="77777777" w:rsidR="00D768BD" w:rsidRPr="00C87911" w:rsidRDefault="00D768BD" w:rsidP="00D768BD">
      <w:pPr>
        <w:ind w:right="124"/>
        <w:rPr>
          <w:rFonts w:asciiTheme="majorHAnsi" w:hAnsiTheme="majorHAnsi" w:cstheme="majorHAnsi"/>
          <w:sz w:val="20"/>
          <w:szCs w:val="20"/>
        </w:rPr>
      </w:pPr>
    </w:p>
    <w:p w14:paraId="7579A4E9" w14:textId="7000D77C" w:rsidR="00D768BD" w:rsidRPr="00C87911" w:rsidRDefault="00D768BD" w:rsidP="00D768BD">
      <w:pPr>
        <w:ind w:right="124"/>
        <w:rPr>
          <w:rFonts w:asciiTheme="majorHAnsi" w:hAnsiTheme="majorHAnsi" w:cstheme="majorHAnsi"/>
          <w:b/>
          <w:bCs/>
          <w:sz w:val="20"/>
          <w:szCs w:val="20"/>
        </w:rPr>
      </w:pPr>
      <w:r w:rsidRPr="00C87911">
        <w:rPr>
          <w:rFonts w:asciiTheme="majorHAnsi" w:hAnsiTheme="majorHAnsi" w:cstheme="majorHAnsi"/>
          <w:b/>
          <w:bCs/>
          <w:sz w:val="20"/>
          <w:szCs w:val="20"/>
        </w:rPr>
        <w:t>Key Achievements</w:t>
      </w:r>
    </w:p>
    <w:p w14:paraId="55CC2D77" w14:textId="548C50B3" w:rsidR="00D40C46" w:rsidRDefault="00D768BD" w:rsidP="00470BCB">
      <w:pPr>
        <w:ind w:right="124"/>
        <w:rPr>
          <w:rFonts w:asciiTheme="majorHAnsi" w:hAnsiTheme="majorHAnsi" w:cstheme="majorHAnsi"/>
          <w:sz w:val="20"/>
          <w:szCs w:val="20"/>
        </w:rPr>
      </w:pPr>
      <w:r w:rsidRPr="00C87911">
        <w:rPr>
          <w:rFonts w:asciiTheme="majorHAnsi" w:hAnsiTheme="majorHAnsi" w:cstheme="majorHAnsi"/>
          <w:sz w:val="20"/>
          <w:szCs w:val="20"/>
        </w:rPr>
        <w:t>I achieved 92% distribution of our new brand of ecigarettes in to the Irish market. I negotiated and achieved 100% listing of all our NGP (Next Generation Product) portfolio with the 4 major distributors in Ireland. I trained the customer service and support team on our complete NGP portfolio. I was part of the marketing team to develop, maintain and build our social media profile. I received 90% o</w:t>
      </w:r>
      <w:r w:rsidR="00C87911">
        <w:rPr>
          <w:rFonts w:asciiTheme="majorHAnsi" w:hAnsiTheme="majorHAnsi" w:cstheme="majorHAnsi"/>
          <w:sz w:val="20"/>
          <w:szCs w:val="20"/>
        </w:rPr>
        <w:t>f</w:t>
      </w:r>
      <w:r w:rsidRPr="00C87911">
        <w:rPr>
          <w:rFonts w:asciiTheme="majorHAnsi" w:hAnsiTheme="majorHAnsi" w:cstheme="majorHAnsi"/>
          <w:sz w:val="20"/>
          <w:szCs w:val="20"/>
        </w:rPr>
        <w:t xml:space="preserve"> my bonus for KPI’s achieved.</w:t>
      </w:r>
    </w:p>
    <w:p w14:paraId="0845C0B3" w14:textId="77777777" w:rsidR="00470BCB" w:rsidRPr="00470BCB" w:rsidRDefault="00470BCB" w:rsidP="00470BCB">
      <w:pPr>
        <w:ind w:right="124"/>
        <w:rPr>
          <w:rFonts w:asciiTheme="majorHAnsi" w:hAnsiTheme="majorHAnsi" w:cstheme="majorHAnsi"/>
          <w:sz w:val="20"/>
          <w:szCs w:val="20"/>
        </w:rPr>
      </w:pPr>
    </w:p>
    <w:p w14:paraId="52A2D0F4" w14:textId="7F19DD4D" w:rsidR="00D63411" w:rsidRPr="00D63411" w:rsidRDefault="00101CE5" w:rsidP="00295E9A">
      <w:pPr>
        <w:ind w:right="-514"/>
        <w:rPr>
          <w:rFonts w:asciiTheme="majorHAnsi" w:eastAsia="Verdana" w:hAnsiTheme="majorHAnsi" w:cstheme="majorHAnsi"/>
          <w:b/>
          <w:sz w:val="22"/>
          <w:szCs w:val="22"/>
        </w:rPr>
      </w:pPr>
      <w:r w:rsidRPr="00D63411">
        <w:rPr>
          <w:rFonts w:asciiTheme="majorHAnsi" w:eastAsia="Tahoma" w:hAnsiTheme="majorHAnsi" w:cstheme="majorHAnsi"/>
          <w:b/>
          <w:sz w:val="22"/>
          <w:szCs w:val="22"/>
        </w:rPr>
        <w:t>September</w:t>
      </w:r>
      <w:r w:rsidR="00FF08BF" w:rsidRPr="00D63411">
        <w:rPr>
          <w:rFonts w:asciiTheme="majorHAnsi" w:eastAsia="Tahoma" w:hAnsiTheme="majorHAnsi" w:cstheme="majorHAnsi"/>
          <w:b/>
          <w:sz w:val="22"/>
          <w:szCs w:val="22"/>
        </w:rPr>
        <w:t xml:space="preserve"> 201</w:t>
      </w:r>
      <w:r w:rsidR="00D768BD" w:rsidRPr="00D63411">
        <w:rPr>
          <w:rFonts w:asciiTheme="majorHAnsi" w:eastAsia="Tahoma" w:hAnsiTheme="majorHAnsi" w:cstheme="majorHAnsi"/>
          <w:b/>
          <w:sz w:val="22"/>
          <w:szCs w:val="22"/>
        </w:rPr>
        <w:t>7</w:t>
      </w:r>
      <w:r w:rsidR="00FF08BF" w:rsidRPr="00D63411">
        <w:rPr>
          <w:rFonts w:asciiTheme="majorHAnsi" w:eastAsia="Tahoma" w:hAnsiTheme="majorHAnsi" w:cstheme="majorHAnsi"/>
          <w:b/>
          <w:sz w:val="22"/>
          <w:szCs w:val="22"/>
        </w:rPr>
        <w:t xml:space="preserve"> – </w:t>
      </w:r>
      <w:r w:rsidR="00D768BD" w:rsidRPr="00D63411">
        <w:rPr>
          <w:rFonts w:asciiTheme="majorHAnsi" w:eastAsia="Tahoma" w:hAnsiTheme="majorHAnsi" w:cstheme="majorHAnsi"/>
          <w:b/>
          <w:sz w:val="22"/>
          <w:szCs w:val="22"/>
        </w:rPr>
        <w:t>April</w:t>
      </w:r>
      <w:r w:rsidR="00FF08BF" w:rsidRPr="00D63411">
        <w:rPr>
          <w:rFonts w:asciiTheme="majorHAnsi" w:eastAsia="Tahoma" w:hAnsiTheme="majorHAnsi" w:cstheme="majorHAnsi"/>
          <w:b/>
          <w:sz w:val="22"/>
          <w:szCs w:val="22"/>
        </w:rPr>
        <w:t xml:space="preserve"> 201</w:t>
      </w:r>
      <w:r w:rsidR="00D768BD" w:rsidRPr="00D63411">
        <w:rPr>
          <w:rFonts w:asciiTheme="majorHAnsi" w:eastAsia="Tahoma" w:hAnsiTheme="majorHAnsi" w:cstheme="majorHAnsi"/>
          <w:b/>
          <w:sz w:val="22"/>
          <w:szCs w:val="22"/>
        </w:rPr>
        <w:t>9</w:t>
      </w:r>
      <w:r w:rsidR="00FF08BF" w:rsidRPr="00D63411">
        <w:rPr>
          <w:rFonts w:asciiTheme="majorHAnsi" w:eastAsia="Verdana" w:hAnsiTheme="majorHAnsi" w:cstheme="majorHAnsi"/>
          <w:b/>
          <w:sz w:val="22"/>
          <w:szCs w:val="22"/>
        </w:rPr>
        <w:tab/>
      </w:r>
      <w:r w:rsidR="001738CC">
        <w:rPr>
          <w:rFonts w:asciiTheme="majorHAnsi" w:eastAsia="Verdana" w:hAnsiTheme="majorHAnsi" w:cstheme="majorHAnsi"/>
          <w:b/>
          <w:sz w:val="22"/>
          <w:szCs w:val="22"/>
        </w:rPr>
        <w:tab/>
      </w:r>
      <w:r w:rsidR="00D768BD" w:rsidRPr="00D63411">
        <w:rPr>
          <w:rFonts w:asciiTheme="majorHAnsi" w:eastAsia="Verdana" w:hAnsiTheme="majorHAnsi" w:cstheme="majorHAnsi"/>
          <w:b/>
          <w:sz w:val="22"/>
          <w:szCs w:val="22"/>
        </w:rPr>
        <w:t>Waterlogic</w:t>
      </w:r>
      <w:r w:rsidR="00304DB4" w:rsidRPr="00D63411">
        <w:rPr>
          <w:rFonts w:asciiTheme="majorHAnsi" w:eastAsia="Verdana" w:hAnsiTheme="majorHAnsi" w:cstheme="majorHAnsi"/>
          <w:b/>
          <w:sz w:val="22"/>
          <w:szCs w:val="22"/>
        </w:rPr>
        <w:t xml:space="preserve">, </w:t>
      </w:r>
      <w:r w:rsidR="00D768BD" w:rsidRPr="00D63411">
        <w:rPr>
          <w:rFonts w:asciiTheme="majorHAnsi" w:eastAsia="Verdana" w:hAnsiTheme="majorHAnsi" w:cstheme="majorHAnsi"/>
          <w:b/>
          <w:sz w:val="22"/>
          <w:szCs w:val="22"/>
        </w:rPr>
        <w:t>Account Manager</w:t>
      </w:r>
      <w:r w:rsidR="00304DB4" w:rsidRPr="00D63411">
        <w:rPr>
          <w:rFonts w:asciiTheme="majorHAnsi" w:eastAsia="Verdana" w:hAnsiTheme="majorHAnsi" w:cstheme="majorHAnsi"/>
          <w:b/>
          <w:sz w:val="22"/>
          <w:szCs w:val="22"/>
        </w:rPr>
        <w:t>, Dublin, Ireland</w:t>
      </w:r>
    </w:p>
    <w:p w14:paraId="66194C7D" w14:textId="77777777" w:rsidR="00D768BD" w:rsidRPr="00C87911" w:rsidRDefault="00D768BD" w:rsidP="00295E9A">
      <w:pPr>
        <w:ind w:right="-514"/>
        <w:rPr>
          <w:rFonts w:asciiTheme="majorHAnsi" w:eastAsia="Verdana" w:hAnsiTheme="majorHAnsi" w:cstheme="majorHAnsi"/>
          <w:b/>
          <w:sz w:val="20"/>
          <w:szCs w:val="20"/>
        </w:rPr>
      </w:pPr>
    </w:p>
    <w:p w14:paraId="7EAAF3F3" w14:textId="467A63EF" w:rsidR="00D768BD" w:rsidRPr="00C87911" w:rsidRDefault="00D768BD" w:rsidP="00D768BD">
      <w:pPr>
        <w:ind w:right="124"/>
        <w:rPr>
          <w:rFonts w:asciiTheme="majorHAnsi" w:hAnsiTheme="majorHAnsi" w:cstheme="majorHAnsi"/>
          <w:b/>
          <w:bCs/>
          <w:sz w:val="20"/>
          <w:szCs w:val="20"/>
        </w:rPr>
      </w:pPr>
      <w:r w:rsidRPr="00C87911">
        <w:rPr>
          <w:rFonts w:asciiTheme="majorHAnsi" w:hAnsiTheme="majorHAnsi" w:cstheme="majorHAnsi"/>
          <w:b/>
          <w:bCs/>
          <w:sz w:val="20"/>
          <w:szCs w:val="20"/>
        </w:rPr>
        <w:t>Key Accountabilities</w:t>
      </w:r>
    </w:p>
    <w:p w14:paraId="04EC28B8" w14:textId="2170D570" w:rsidR="008F7B70" w:rsidRPr="00D63411" w:rsidRDefault="00D768BD" w:rsidP="00D768BD">
      <w:pPr>
        <w:ind w:right="-514"/>
        <w:rPr>
          <w:rFonts w:asciiTheme="majorHAnsi" w:hAnsiTheme="majorHAnsi" w:cstheme="majorHAnsi"/>
          <w:sz w:val="20"/>
          <w:szCs w:val="20"/>
        </w:rPr>
      </w:pPr>
      <w:r w:rsidRPr="00C87911">
        <w:rPr>
          <w:rFonts w:asciiTheme="majorHAnsi" w:hAnsiTheme="majorHAnsi" w:cstheme="majorHAnsi"/>
          <w:sz w:val="20"/>
          <w:szCs w:val="20"/>
        </w:rPr>
        <w:t>Responsible for generating new opportunities</w:t>
      </w:r>
      <w:r w:rsidR="008F7B70" w:rsidRPr="00C87911">
        <w:rPr>
          <w:rFonts w:asciiTheme="majorHAnsi" w:hAnsiTheme="majorHAnsi" w:cstheme="majorHAnsi"/>
          <w:sz w:val="20"/>
          <w:szCs w:val="20"/>
        </w:rPr>
        <w:t xml:space="preserve"> </w:t>
      </w:r>
      <w:r w:rsidRPr="00C87911">
        <w:rPr>
          <w:rFonts w:asciiTheme="majorHAnsi" w:hAnsiTheme="majorHAnsi" w:cstheme="majorHAnsi"/>
          <w:sz w:val="20"/>
          <w:szCs w:val="20"/>
        </w:rPr>
        <w:t xml:space="preserve">within HoReCa and the corporate sector. </w:t>
      </w:r>
      <w:r w:rsidR="008F7B70" w:rsidRPr="00C87911">
        <w:rPr>
          <w:rFonts w:asciiTheme="majorHAnsi" w:hAnsiTheme="majorHAnsi" w:cstheme="majorHAnsi"/>
          <w:sz w:val="20"/>
          <w:szCs w:val="20"/>
        </w:rPr>
        <w:t xml:space="preserve">Accountable </w:t>
      </w:r>
      <w:r w:rsidR="00101CE5" w:rsidRPr="00C87911">
        <w:rPr>
          <w:rFonts w:asciiTheme="majorHAnsi" w:hAnsiTheme="majorHAnsi" w:cstheme="majorHAnsi"/>
          <w:sz w:val="20"/>
          <w:szCs w:val="20"/>
        </w:rPr>
        <w:t>for</w:t>
      </w:r>
      <w:r w:rsidR="008F7B70" w:rsidRPr="00C87911">
        <w:rPr>
          <w:rFonts w:asciiTheme="majorHAnsi" w:hAnsiTheme="majorHAnsi" w:cstheme="majorHAnsi"/>
          <w:sz w:val="20"/>
          <w:szCs w:val="20"/>
        </w:rPr>
        <w:t xml:space="preserve"> ensuring up to date reporting to the </w:t>
      </w:r>
      <w:r w:rsidR="00101CE5" w:rsidRPr="00C87911">
        <w:rPr>
          <w:rFonts w:asciiTheme="majorHAnsi" w:hAnsiTheme="majorHAnsi" w:cstheme="majorHAnsi"/>
          <w:sz w:val="20"/>
          <w:szCs w:val="20"/>
        </w:rPr>
        <w:t>m</w:t>
      </w:r>
      <w:r w:rsidR="008F7B70" w:rsidRPr="00C87911">
        <w:rPr>
          <w:rFonts w:asciiTheme="majorHAnsi" w:hAnsiTheme="majorHAnsi" w:cstheme="majorHAnsi"/>
          <w:sz w:val="20"/>
          <w:szCs w:val="20"/>
        </w:rPr>
        <w:t>anagement team on pipeline activity and CRM activity.</w:t>
      </w:r>
      <w:r w:rsidR="00101CE5" w:rsidRPr="00C87911">
        <w:rPr>
          <w:rFonts w:asciiTheme="majorHAnsi" w:hAnsiTheme="majorHAnsi" w:cstheme="majorHAnsi"/>
          <w:sz w:val="20"/>
          <w:szCs w:val="20"/>
        </w:rPr>
        <w:t xml:space="preserve"> Account management of group business to maximize and drive development through key relationships. Understanding client requirements and negotiating complex contracts. Spearheading projects and events for trade shows and exhibitions. Developing and managing social media for Waterlogic's HoReCa brand</w:t>
      </w:r>
      <w:r w:rsidR="00101CE5" w:rsidRPr="00C87911">
        <w:rPr>
          <w:rFonts w:asciiTheme="majorHAnsi" w:hAnsiTheme="majorHAnsi" w:cstheme="majorHAnsi"/>
          <w:i/>
          <w:iCs/>
          <w:sz w:val="20"/>
          <w:szCs w:val="20"/>
        </w:rPr>
        <w:t xml:space="preserve"> “Purezza”</w:t>
      </w:r>
      <w:r w:rsidR="00D63411">
        <w:rPr>
          <w:rFonts w:asciiTheme="majorHAnsi" w:hAnsiTheme="majorHAnsi" w:cstheme="majorHAnsi"/>
          <w:i/>
          <w:iCs/>
          <w:sz w:val="20"/>
          <w:szCs w:val="20"/>
        </w:rPr>
        <w:t xml:space="preserve">. </w:t>
      </w:r>
    </w:p>
    <w:p w14:paraId="04CC720A" w14:textId="77777777" w:rsidR="008F7B70" w:rsidRPr="00C87911" w:rsidRDefault="008F7B70" w:rsidP="00D768BD">
      <w:pPr>
        <w:ind w:right="-514"/>
        <w:rPr>
          <w:rFonts w:asciiTheme="majorHAnsi" w:hAnsiTheme="majorHAnsi" w:cstheme="majorHAnsi"/>
          <w:sz w:val="20"/>
          <w:szCs w:val="20"/>
        </w:rPr>
      </w:pPr>
    </w:p>
    <w:p w14:paraId="4CD45458" w14:textId="54C749D8" w:rsidR="008F7B70" w:rsidRPr="00C87911" w:rsidRDefault="00101CE5" w:rsidP="00101CE5">
      <w:pPr>
        <w:ind w:right="124"/>
        <w:rPr>
          <w:rFonts w:asciiTheme="majorHAnsi" w:hAnsiTheme="majorHAnsi" w:cstheme="majorHAnsi"/>
          <w:b/>
          <w:bCs/>
          <w:sz w:val="20"/>
          <w:szCs w:val="20"/>
        </w:rPr>
      </w:pPr>
      <w:r w:rsidRPr="00C87911">
        <w:rPr>
          <w:rFonts w:asciiTheme="majorHAnsi" w:hAnsiTheme="majorHAnsi" w:cstheme="majorHAnsi"/>
          <w:b/>
          <w:bCs/>
          <w:sz w:val="20"/>
          <w:szCs w:val="20"/>
        </w:rPr>
        <w:t>Key Achievements</w:t>
      </w:r>
    </w:p>
    <w:p w14:paraId="7C210D55" w14:textId="7341EA59" w:rsidR="00D768BD" w:rsidRPr="00C87911" w:rsidRDefault="00D768BD" w:rsidP="00D768BD">
      <w:pPr>
        <w:ind w:right="-514"/>
        <w:rPr>
          <w:rFonts w:asciiTheme="majorHAnsi" w:hAnsiTheme="majorHAnsi" w:cstheme="majorHAnsi"/>
          <w:sz w:val="20"/>
          <w:szCs w:val="20"/>
        </w:rPr>
      </w:pPr>
      <w:r w:rsidRPr="00C87911">
        <w:rPr>
          <w:rFonts w:asciiTheme="majorHAnsi" w:hAnsiTheme="majorHAnsi" w:cstheme="majorHAnsi"/>
          <w:sz w:val="20"/>
          <w:szCs w:val="20"/>
        </w:rPr>
        <w:t xml:space="preserve">Successfully developed new business by </w:t>
      </w:r>
      <w:r w:rsidR="00101CE5" w:rsidRPr="00C87911">
        <w:rPr>
          <w:rFonts w:asciiTheme="majorHAnsi" w:hAnsiTheme="majorHAnsi" w:cstheme="majorHAnsi"/>
          <w:sz w:val="20"/>
          <w:szCs w:val="20"/>
        </w:rPr>
        <w:t>i</w:t>
      </w:r>
      <w:r w:rsidRPr="00C87911">
        <w:rPr>
          <w:rFonts w:asciiTheme="majorHAnsi" w:hAnsiTheme="majorHAnsi" w:cstheme="majorHAnsi"/>
          <w:sz w:val="20"/>
          <w:szCs w:val="20"/>
        </w:rPr>
        <w:t>mplementing a sales strategy to bring in agreed business and exceed this by 12.5% in revenue signing 48 new accounts in my first 12 months.</w:t>
      </w:r>
      <w:r w:rsidR="00101CE5" w:rsidRPr="00C87911">
        <w:rPr>
          <w:rFonts w:asciiTheme="majorHAnsi" w:hAnsiTheme="majorHAnsi" w:cstheme="majorHAnsi"/>
          <w:sz w:val="20"/>
          <w:szCs w:val="20"/>
        </w:rPr>
        <w:t xml:space="preserve"> I partnered with catering companies to use our products throughout their network of clients. Went after group business and secured deals with multiple hotel and restaurant chains.</w:t>
      </w:r>
      <w:r w:rsidR="00D63411">
        <w:rPr>
          <w:rFonts w:asciiTheme="majorHAnsi" w:hAnsiTheme="majorHAnsi" w:cstheme="majorHAnsi"/>
          <w:sz w:val="20"/>
          <w:szCs w:val="20"/>
        </w:rPr>
        <w:t xml:space="preserve"> </w:t>
      </w:r>
      <w:r w:rsidR="00D63411">
        <w:rPr>
          <w:rFonts w:ascii="Times" w:hAnsi="Times" w:cstheme="majorHAnsi"/>
          <w:sz w:val="20"/>
          <w:szCs w:val="20"/>
        </w:rPr>
        <w:t>Created and managed all social media for the brand, including photography and copy.</w:t>
      </w:r>
    </w:p>
    <w:p w14:paraId="52AB8EDF" w14:textId="77777777" w:rsidR="00101CE5" w:rsidRPr="00C87911" w:rsidRDefault="00101CE5" w:rsidP="00D768BD">
      <w:pPr>
        <w:ind w:right="-514"/>
        <w:rPr>
          <w:rFonts w:asciiTheme="majorHAnsi" w:hAnsiTheme="majorHAnsi" w:cstheme="majorHAnsi"/>
          <w:sz w:val="20"/>
          <w:szCs w:val="20"/>
        </w:rPr>
      </w:pPr>
    </w:p>
    <w:p w14:paraId="67797138" w14:textId="162AB2CB" w:rsidR="00101CE5" w:rsidRPr="00D63411" w:rsidRDefault="00101CE5" w:rsidP="00101CE5">
      <w:pPr>
        <w:ind w:right="-514"/>
        <w:rPr>
          <w:rFonts w:asciiTheme="majorHAnsi" w:eastAsia="Verdana" w:hAnsiTheme="majorHAnsi" w:cstheme="majorHAnsi"/>
          <w:b/>
          <w:sz w:val="22"/>
          <w:szCs w:val="22"/>
        </w:rPr>
      </w:pPr>
      <w:r w:rsidRPr="00D63411">
        <w:rPr>
          <w:rFonts w:asciiTheme="majorHAnsi" w:eastAsia="Tahoma" w:hAnsiTheme="majorHAnsi" w:cstheme="majorHAnsi"/>
          <w:b/>
          <w:sz w:val="22"/>
          <w:szCs w:val="22"/>
        </w:rPr>
        <w:t>November 2015 – August 2017</w:t>
      </w:r>
      <w:r w:rsidR="00C87911" w:rsidRPr="00D63411">
        <w:rPr>
          <w:rFonts w:asciiTheme="majorHAnsi" w:eastAsia="Verdana" w:hAnsiTheme="majorHAnsi" w:cstheme="majorHAnsi"/>
          <w:b/>
          <w:sz w:val="22"/>
          <w:szCs w:val="22"/>
        </w:rPr>
        <w:tab/>
      </w:r>
      <w:r w:rsidR="001738CC">
        <w:rPr>
          <w:rFonts w:asciiTheme="majorHAnsi" w:eastAsia="Verdana" w:hAnsiTheme="majorHAnsi" w:cstheme="majorHAnsi"/>
          <w:b/>
          <w:sz w:val="22"/>
          <w:szCs w:val="22"/>
        </w:rPr>
        <w:tab/>
      </w:r>
      <w:r w:rsidR="00D40C46" w:rsidRPr="00D63411">
        <w:rPr>
          <w:rFonts w:asciiTheme="majorHAnsi" w:eastAsia="Verdana" w:hAnsiTheme="majorHAnsi" w:cstheme="majorHAnsi"/>
          <w:b/>
          <w:sz w:val="22"/>
          <w:szCs w:val="22"/>
        </w:rPr>
        <w:t>Book Peopl</w:t>
      </w:r>
      <w:r w:rsidR="00304DB4" w:rsidRPr="00D63411">
        <w:rPr>
          <w:rFonts w:asciiTheme="majorHAnsi" w:eastAsia="Verdana" w:hAnsiTheme="majorHAnsi" w:cstheme="majorHAnsi"/>
          <w:b/>
          <w:sz w:val="22"/>
          <w:szCs w:val="22"/>
        </w:rPr>
        <w:t xml:space="preserve">e, </w:t>
      </w:r>
      <w:r w:rsidR="00D40C46" w:rsidRPr="00D63411">
        <w:rPr>
          <w:rFonts w:asciiTheme="majorHAnsi" w:eastAsia="Verdana" w:hAnsiTheme="majorHAnsi" w:cstheme="majorHAnsi"/>
          <w:b/>
          <w:sz w:val="22"/>
          <w:szCs w:val="22"/>
        </w:rPr>
        <w:t xml:space="preserve">Corporate </w:t>
      </w:r>
      <w:r w:rsidRPr="00D63411">
        <w:rPr>
          <w:rFonts w:asciiTheme="majorHAnsi" w:eastAsia="Verdana" w:hAnsiTheme="majorHAnsi" w:cstheme="majorHAnsi"/>
          <w:b/>
          <w:sz w:val="22"/>
          <w:szCs w:val="22"/>
        </w:rPr>
        <w:t>Account Manager</w:t>
      </w:r>
      <w:r w:rsidR="00304DB4" w:rsidRPr="00D63411">
        <w:rPr>
          <w:rFonts w:asciiTheme="majorHAnsi" w:eastAsia="Verdana" w:hAnsiTheme="majorHAnsi" w:cstheme="majorHAnsi"/>
          <w:b/>
          <w:sz w:val="22"/>
          <w:szCs w:val="22"/>
        </w:rPr>
        <w:t>, Dublin, Ireland</w:t>
      </w:r>
    </w:p>
    <w:p w14:paraId="25660A87" w14:textId="77777777" w:rsidR="00D40C46" w:rsidRPr="00C87911" w:rsidRDefault="00D40C46" w:rsidP="00101CE5">
      <w:pPr>
        <w:ind w:right="-514"/>
        <w:rPr>
          <w:rFonts w:asciiTheme="majorHAnsi" w:eastAsia="Verdana" w:hAnsiTheme="majorHAnsi" w:cstheme="majorHAnsi"/>
          <w:bCs/>
          <w:sz w:val="20"/>
          <w:szCs w:val="20"/>
        </w:rPr>
      </w:pPr>
    </w:p>
    <w:p w14:paraId="7AF2A3C4" w14:textId="77777777" w:rsidR="00D40C46" w:rsidRPr="00C87911" w:rsidRDefault="00D40C46" w:rsidP="00D40C46">
      <w:pPr>
        <w:ind w:right="124"/>
        <w:rPr>
          <w:rFonts w:asciiTheme="majorHAnsi" w:hAnsiTheme="majorHAnsi" w:cstheme="majorHAnsi"/>
          <w:b/>
          <w:bCs/>
          <w:sz w:val="20"/>
          <w:szCs w:val="20"/>
        </w:rPr>
      </w:pPr>
      <w:r w:rsidRPr="00C87911">
        <w:rPr>
          <w:rFonts w:asciiTheme="majorHAnsi" w:hAnsiTheme="majorHAnsi" w:cstheme="majorHAnsi"/>
          <w:b/>
          <w:bCs/>
          <w:sz w:val="20"/>
          <w:szCs w:val="20"/>
        </w:rPr>
        <w:t>Key Accountabilities</w:t>
      </w:r>
    </w:p>
    <w:p w14:paraId="4CE0FA48" w14:textId="53AB8346" w:rsidR="00101CE5" w:rsidRPr="00C87911" w:rsidRDefault="00101CE5" w:rsidP="00D40C46">
      <w:pPr>
        <w:ind w:right="124"/>
        <w:rPr>
          <w:rFonts w:asciiTheme="majorHAnsi" w:hAnsiTheme="majorHAnsi" w:cstheme="majorHAnsi"/>
          <w:sz w:val="20"/>
          <w:szCs w:val="20"/>
        </w:rPr>
      </w:pPr>
      <w:r w:rsidRPr="00C87911">
        <w:rPr>
          <w:rFonts w:asciiTheme="majorHAnsi" w:hAnsiTheme="majorHAnsi" w:cstheme="majorHAnsi"/>
          <w:sz w:val="20"/>
          <w:szCs w:val="20"/>
        </w:rPr>
        <w:t>Successfully generated and managed a large account base throughout Ireland. Identified and maximized volume, revenue and margin by introducing new business opportunities. Organising events, trade shows and exhibitions to develop the business also managing a small team.</w:t>
      </w:r>
    </w:p>
    <w:p w14:paraId="1F94C7DC" w14:textId="77777777" w:rsidR="00D40C46" w:rsidRPr="00C87911" w:rsidRDefault="00D40C46" w:rsidP="00D40C46">
      <w:pPr>
        <w:ind w:right="124"/>
        <w:rPr>
          <w:rFonts w:asciiTheme="majorHAnsi" w:hAnsiTheme="majorHAnsi" w:cstheme="majorHAnsi"/>
          <w:sz w:val="20"/>
          <w:szCs w:val="20"/>
        </w:rPr>
      </w:pPr>
    </w:p>
    <w:p w14:paraId="60E4154A" w14:textId="0832CC72" w:rsidR="00D40C46" w:rsidRPr="00C87911" w:rsidRDefault="00D40C46" w:rsidP="00D40C46">
      <w:pPr>
        <w:ind w:right="124"/>
        <w:rPr>
          <w:rFonts w:asciiTheme="majorHAnsi" w:hAnsiTheme="majorHAnsi" w:cstheme="majorHAnsi"/>
          <w:b/>
          <w:bCs/>
          <w:sz w:val="20"/>
          <w:szCs w:val="20"/>
        </w:rPr>
      </w:pPr>
      <w:r w:rsidRPr="00C87911">
        <w:rPr>
          <w:rFonts w:asciiTheme="majorHAnsi" w:hAnsiTheme="majorHAnsi" w:cstheme="majorHAnsi"/>
          <w:b/>
          <w:bCs/>
          <w:sz w:val="20"/>
          <w:szCs w:val="20"/>
        </w:rPr>
        <w:t>Key Achievements</w:t>
      </w:r>
    </w:p>
    <w:p w14:paraId="3D09BC95" w14:textId="4B046C25" w:rsidR="00304DB4" w:rsidRPr="00D63411" w:rsidRDefault="00D40C46" w:rsidP="00304DB4">
      <w:pPr>
        <w:ind w:right="124"/>
        <w:rPr>
          <w:rFonts w:asciiTheme="majorHAnsi" w:hAnsiTheme="majorHAnsi" w:cstheme="majorHAnsi"/>
          <w:sz w:val="20"/>
          <w:szCs w:val="20"/>
        </w:rPr>
      </w:pPr>
      <w:r w:rsidRPr="00C87911">
        <w:rPr>
          <w:rFonts w:asciiTheme="majorHAnsi" w:hAnsiTheme="majorHAnsi" w:cstheme="majorHAnsi"/>
          <w:sz w:val="20"/>
          <w:szCs w:val="20"/>
        </w:rPr>
        <w:t>Consistently achieved and exceeded sales targets by over 40%. Increased revenue in year one by 120k and 200k in year two. Achieved the company record in revenue and margin generated from a single account. Generated over 70 new accounts in my first 18 months.</w:t>
      </w:r>
      <w:r w:rsidR="00D63411">
        <w:rPr>
          <w:rFonts w:asciiTheme="majorHAnsi" w:hAnsiTheme="majorHAnsi" w:cstheme="majorHAnsi"/>
          <w:sz w:val="20"/>
          <w:szCs w:val="20"/>
        </w:rPr>
        <w:t xml:space="preserve"> </w:t>
      </w:r>
      <w:r w:rsidR="00D63411">
        <w:rPr>
          <w:rFonts w:ascii="Times" w:hAnsi="Times" w:cstheme="majorHAnsi"/>
          <w:sz w:val="20"/>
          <w:szCs w:val="20"/>
        </w:rPr>
        <w:t>Created marketing material for events, trade shows and exhibitions.</w:t>
      </w:r>
    </w:p>
    <w:p w14:paraId="796B6992" w14:textId="45F09DB8" w:rsidR="00327C41" w:rsidRPr="00C87911" w:rsidRDefault="00327C41" w:rsidP="00D40C46">
      <w:pPr>
        <w:ind w:right="124"/>
        <w:rPr>
          <w:rFonts w:asciiTheme="majorHAnsi" w:hAnsiTheme="majorHAnsi" w:cstheme="majorHAnsi"/>
          <w:b/>
          <w:bCs/>
          <w:sz w:val="20"/>
          <w:szCs w:val="20"/>
        </w:rPr>
      </w:pPr>
    </w:p>
    <w:p w14:paraId="158D9CD4" w14:textId="35AE5E33" w:rsidR="00327C41" w:rsidRPr="00D63411" w:rsidRDefault="00327C41" w:rsidP="00D40C46">
      <w:pPr>
        <w:ind w:right="124"/>
        <w:rPr>
          <w:rFonts w:asciiTheme="majorHAnsi" w:hAnsiTheme="majorHAnsi" w:cstheme="majorHAnsi"/>
          <w:b/>
          <w:bCs/>
          <w:sz w:val="22"/>
          <w:szCs w:val="22"/>
          <w:u w:val="single"/>
        </w:rPr>
      </w:pPr>
      <w:r w:rsidRPr="00D63411">
        <w:rPr>
          <w:rFonts w:asciiTheme="majorHAnsi" w:hAnsiTheme="majorHAnsi" w:cstheme="majorHAnsi"/>
          <w:b/>
          <w:bCs/>
          <w:sz w:val="22"/>
          <w:szCs w:val="22"/>
          <w:u w:val="single"/>
        </w:rPr>
        <w:t>Summary of previous positions</w:t>
      </w:r>
    </w:p>
    <w:p w14:paraId="173AF658" w14:textId="10B0419F" w:rsidR="0090071D" w:rsidRPr="0090071D" w:rsidRDefault="0090071D" w:rsidP="00327C41">
      <w:pPr>
        <w:ind w:right="124"/>
        <w:rPr>
          <w:rFonts w:asciiTheme="majorHAnsi" w:eastAsia="Verdana" w:hAnsiTheme="majorHAnsi" w:cstheme="majorHAnsi"/>
          <w:bCs/>
          <w:sz w:val="20"/>
          <w:szCs w:val="20"/>
        </w:rPr>
      </w:pPr>
      <w:r w:rsidRPr="00C87911">
        <w:rPr>
          <w:rFonts w:asciiTheme="majorHAnsi" w:eastAsia="Verdana" w:hAnsiTheme="majorHAnsi" w:cstheme="majorHAnsi"/>
          <w:bCs/>
          <w:sz w:val="20"/>
          <w:szCs w:val="20"/>
        </w:rPr>
        <w:t xml:space="preserve">CHN Ltd, </w:t>
      </w:r>
      <w:r w:rsidRPr="00C87911">
        <w:rPr>
          <w:rFonts w:asciiTheme="majorHAnsi" w:hAnsiTheme="majorHAnsi" w:cstheme="majorHAnsi"/>
          <w:bCs/>
          <w:sz w:val="20"/>
          <w:szCs w:val="20"/>
        </w:rPr>
        <w:t>Business Development Manager</w:t>
      </w:r>
      <w:r>
        <w:rPr>
          <w:rFonts w:asciiTheme="majorHAnsi" w:hAnsiTheme="majorHAnsi" w:cstheme="majorHAnsi"/>
          <w:bCs/>
          <w:sz w:val="20"/>
          <w:szCs w:val="20"/>
        </w:rPr>
        <w:tab/>
      </w:r>
      <w:r>
        <w:rPr>
          <w:rFonts w:asciiTheme="majorHAnsi" w:hAnsiTheme="majorHAnsi" w:cstheme="majorHAnsi"/>
          <w:bCs/>
          <w:sz w:val="20"/>
          <w:szCs w:val="20"/>
        </w:rPr>
        <w:tab/>
      </w:r>
      <w:r>
        <w:rPr>
          <w:rFonts w:asciiTheme="majorHAnsi" w:hAnsiTheme="majorHAnsi" w:cstheme="majorHAnsi"/>
          <w:bCs/>
          <w:sz w:val="20"/>
          <w:szCs w:val="20"/>
        </w:rPr>
        <w:tab/>
      </w:r>
      <w:r>
        <w:rPr>
          <w:rFonts w:asciiTheme="majorHAnsi" w:hAnsiTheme="majorHAnsi" w:cstheme="majorHAnsi"/>
          <w:bCs/>
          <w:sz w:val="20"/>
          <w:szCs w:val="20"/>
        </w:rPr>
        <w:tab/>
      </w:r>
      <w:r>
        <w:rPr>
          <w:rFonts w:asciiTheme="majorHAnsi" w:hAnsiTheme="majorHAnsi" w:cstheme="majorHAnsi"/>
          <w:bCs/>
          <w:sz w:val="20"/>
          <w:szCs w:val="20"/>
        </w:rPr>
        <w:tab/>
      </w:r>
      <w:r>
        <w:rPr>
          <w:rFonts w:asciiTheme="majorHAnsi" w:hAnsiTheme="majorHAnsi" w:cstheme="majorHAnsi"/>
          <w:bCs/>
          <w:sz w:val="20"/>
          <w:szCs w:val="20"/>
        </w:rPr>
        <w:tab/>
      </w:r>
      <w:r>
        <w:rPr>
          <w:rFonts w:asciiTheme="majorHAnsi" w:hAnsiTheme="majorHAnsi" w:cstheme="majorHAnsi"/>
          <w:bCs/>
          <w:sz w:val="20"/>
          <w:szCs w:val="20"/>
        </w:rPr>
        <w:tab/>
      </w:r>
      <w:r>
        <w:rPr>
          <w:rFonts w:asciiTheme="majorHAnsi" w:hAnsiTheme="majorHAnsi" w:cstheme="majorHAnsi"/>
          <w:bCs/>
          <w:sz w:val="20"/>
          <w:szCs w:val="20"/>
        </w:rPr>
        <w:tab/>
      </w:r>
      <w:r w:rsidRPr="00C87911">
        <w:rPr>
          <w:rFonts w:asciiTheme="majorHAnsi" w:hAnsiTheme="majorHAnsi" w:cstheme="majorHAnsi"/>
          <w:sz w:val="20"/>
          <w:szCs w:val="20"/>
        </w:rPr>
        <w:t>201</w:t>
      </w:r>
      <w:r>
        <w:rPr>
          <w:rFonts w:asciiTheme="majorHAnsi" w:hAnsiTheme="majorHAnsi" w:cstheme="majorHAnsi"/>
          <w:sz w:val="20"/>
          <w:szCs w:val="20"/>
        </w:rPr>
        <w:t>3</w:t>
      </w:r>
      <w:r w:rsidRPr="00C87911">
        <w:rPr>
          <w:rFonts w:asciiTheme="majorHAnsi" w:hAnsiTheme="majorHAnsi" w:cstheme="majorHAnsi"/>
          <w:sz w:val="20"/>
          <w:szCs w:val="20"/>
        </w:rPr>
        <w:t xml:space="preserve"> - 2</w:t>
      </w:r>
      <w:r>
        <w:rPr>
          <w:rFonts w:asciiTheme="majorHAnsi" w:hAnsiTheme="majorHAnsi" w:cstheme="majorHAnsi"/>
          <w:bCs/>
          <w:sz w:val="20"/>
          <w:szCs w:val="20"/>
        </w:rPr>
        <w:t>015</w:t>
      </w:r>
    </w:p>
    <w:p w14:paraId="4EF7EC4D" w14:textId="70F8E375" w:rsidR="00327C41" w:rsidRPr="00C87911" w:rsidRDefault="00327C41" w:rsidP="00327C41">
      <w:pPr>
        <w:ind w:right="124"/>
        <w:rPr>
          <w:rFonts w:asciiTheme="majorHAnsi" w:hAnsiTheme="majorHAnsi" w:cstheme="majorHAnsi"/>
          <w:sz w:val="20"/>
          <w:szCs w:val="20"/>
        </w:rPr>
      </w:pPr>
      <w:r w:rsidRPr="00C87911">
        <w:rPr>
          <w:rFonts w:asciiTheme="majorHAnsi" w:hAnsiTheme="majorHAnsi" w:cstheme="majorHAnsi"/>
          <w:sz w:val="20"/>
          <w:szCs w:val="20"/>
        </w:rPr>
        <w:t>Direct Wines Senior/Senior Account Manager</w:t>
      </w:r>
      <w:r w:rsidRPr="00C87911">
        <w:rPr>
          <w:rFonts w:asciiTheme="majorHAnsi" w:hAnsiTheme="majorHAnsi" w:cstheme="majorHAnsi"/>
          <w:sz w:val="20"/>
          <w:szCs w:val="20"/>
        </w:rPr>
        <w:tab/>
      </w:r>
      <w:r w:rsidRPr="00C87911">
        <w:rPr>
          <w:rFonts w:asciiTheme="majorHAnsi" w:hAnsiTheme="majorHAnsi" w:cstheme="majorHAnsi"/>
          <w:sz w:val="20"/>
          <w:szCs w:val="20"/>
        </w:rPr>
        <w:tab/>
      </w:r>
      <w:r w:rsidRPr="00C87911">
        <w:rPr>
          <w:rFonts w:asciiTheme="majorHAnsi" w:hAnsiTheme="majorHAnsi" w:cstheme="majorHAnsi"/>
          <w:sz w:val="20"/>
          <w:szCs w:val="20"/>
        </w:rPr>
        <w:tab/>
      </w:r>
      <w:r w:rsidRPr="00C87911">
        <w:rPr>
          <w:rFonts w:asciiTheme="majorHAnsi" w:hAnsiTheme="majorHAnsi" w:cstheme="majorHAnsi"/>
          <w:sz w:val="20"/>
          <w:szCs w:val="20"/>
        </w:rPr>
        <w:tab/>
      </w:r>
      <w:r w:rsidRPr="00C87911">
        <w:rPr>
          <w:rFonts w:asciiTheme="majorHAnsi" w:hAnsiTheme="majorHAnsi" w:cstheme="majorHAnsi"/>
          <w:sz w:val="20"/>
          <w:szCs w:val="20"/>
        </w:rPr>
        <w:tab/>
      </w:r>
      <w:r w:rsidRPr="00C87911">
        <w:rPr>
          <w:rFonts w:asciiTheme="majorHAnsi" w:hAnsiTheme="majorHAnsi" w:cstheme="majorHAnsi"/>
          <w:sz w:val="20"/>
          <w:szCs w:val="20"/>
        </w:rPr>
        <w:tab/>
      </w:r>
      <w:r w:rsidRPr="00C87911">
        <w:rPr>
          <w:rFonts w:asciiTheme="majorHAnsi" w:hAnsiTheme="majorHAnsi" w:cstheme="majorHAnsi"/>
          <w:sz w:val="20"/>
          <w:szCs w:val="20"/>
        </w:rPr>
        <w:tab/>
        <w:t>2010 - 2013</w:t>
      </w:r>
    </w:p>
    <w:p w14:paraId="183122D0" w14:textId="5E5E84FE" w:rsidR="00327C41" w:rsidRPr="00C87911" w:rsidRDefault="00327C41" w:rsidP="00327C41">
      <w:pPr>
        <w:ind w:right="124"/>
        <w:rPr>
          <w:rFonts w:asciiTheme="majorHAnsi" w:hAnsiTheme="majorHAnsi" w:cstheme="majorHAnsi"/>
          <w:sz w:val="20"/>
          <w:szCs w:val="20"/>
        </w:rPr>
      </w:pPr>
      <w:r w:rsidRPr="00C87911">
        <w:rPr>
          <w:rFonts w:asciiTheme="majorHAnsi" w:hAnsiTheme="majorHAnsi" w:cstheme="majorHAnsi"/>
          <w:sz w:val="20"/>
          <w:szCs w:val="20"/>
        </w:rPr>
        <w:t>MacCormaic Vintners/Senior Account Manager</w:t>
      </w:r>
      <w:r w:rsidRPr="00C87911">
        <w:rPr>
          <w:rFonts w:asciiTheme="majorHAnsi" w:hAnsiTheme="majorHAnsi" w:cstheme="majorHAnsi"/>
          <w:sz w:val="20"/>
          <w:szCs w:val="20"/>
        </w:rPr>
        <w:tab/>
      </w:r>
      <w:r w:rsidRPr="00C87911">
        <w:rPr>
          <w:rFonts w:asciiTheme="majorHAnsi" w:hAnsiTheme="majorHAnsi" w:cstheme="majorHAnsi"/>
          <w:sz w:val="20"/>
          <w:szCs w:val="20"/>
        </w:rPr>
        <w:tab/>
      </w:r>
      <w:r w:rsidRPr="00C87911">
        <w:rPr>
          <w:rFonts w:asciiTheme="majorHAnsi" w:hAnsiTheme="majorHAnsi" w:cstheme="majorHAnsi"/>
          <w:sz w:val="20"/>
          <w:szCs w:val="20"/>
        </w:rPr>
        <w:tab/>
      </w:r>
      <w:r w:rsidRPr="00C87911">
        <w:rPr>
          <w:rFonts w:asciiTheme="majorHAnsi" w:hAnsiTheme="majorHAnsi" w:cstheme="majorHAnsi"/>
          <w:sz w:val="20"/>
          <w:szCs w:val="20"/>
        </w:rPr>
        <w:tab/>
      </w:r>
      <w:r w:rsidRPr="00C87911">
        <w:rPr>
          <w:rFonts w:asciiTheme="majorHAnsi" w:hAnsiTheme="majorHAnsi" w:cstheme="majorHAnsi"/>
          <w:sz w:val="20"/>
          <w:szCs w:val="20"/>
        </w:rPr>
        <w:tab/>
      </w:r>
      <w:r w:rsidRPr="00C87911">
        <w:rPr>
          <w:rFonts w:asciiTheme="majorHAnsi" w:hAnsiTheme="majorHAnsi" w:cstheme="majorHAnsi"/>
          <w:sz w:val="20"/>
          <w:szCs w:val="20"/>
        </w:rPr>
        <w:tab/>
      </w:r>
      <w:r w:rsidRPr="00C87911">
        <w:rPr>
          <w:rFonts w:asciiTheme="majorHAnsi" w:hAnsiTheme="majorHAnsi" w:cstheme="majorHAnsi"/>
          <w:sz w:val="20"/>
          <w:szCs w:val="20"/>
        </w:rPr>
        <w:tab/>
        <w:t>2007 - 2010</w:t>
      </w:r>
    </w:p>
    <w:p w14:paraId="347F0673" w14:textId="2C54D044" w:rsidR="00D63411" w:rsidRDefault="00327C41" w:rsidP="00470BCB">
      <w:pPr>
        <w:ind w:right="124"/>
        <w:rPr>
          <w:rFonts w:asciiTheme="majorHAnsi" w:hAnsiTheme="majorHAnsi" w:cstheme="majorHAnsi"/>
          <w:sz w:val="20"/>
          <w:szCs w:val="20"/>
        </w:rPr>
      </w:pPr>
      <w:r w:rsidRPr="00C87911">
        <w:rPr>
          <w:rFonts w:asciiTheme="majorHAnsi" w:hAnsiTheme="majorHAnsi" w:cstheme="majorHAnsi"/>
          <w:sz w:val="20"/>
          <w:szCs w:val="20"/>
        </w:rPr>
        <w:t>Various Restaurants/Head Chef</w:t>
      </w:r>
      <w:r w:rsidR="00C87911">
        <w:rPr>
          <w:rFonts w:asciiTheme="majorHAnsi" w:hAnsiTheme="majorHAnsi" w:cstheme="majorHAnsi"/>
          <w:sz w:val="20"/>
          <w:szCs w:val="20"/>
        </w:rPr>
        <w:t>/Restaurant manage/Bar Manager</w:t>
      </w:r>
      <w:r w:rsidRPr="00C87911">
        <w:rPr>
          <w:rFonts w:asciiTheme="majorHAnsi" w:hAnsiTheme="majorHAnsi" w:cstheme="majorHAnsi"/>
          <w:sz w:val="20"/>
          <w:szCs w:val="20"/>
        </w:rPr>
        <w:tab/>
      </w:r>
      <w:r w:rsidRPr="00C87911">
        <w:rPr>
          <w:rFonts w:asciiTheme="majorHAnsi" w:hAnsiTheme="majorHAnsi" w:cstheme="majorHAnsi"/>
          <w:sz w:val="20"/>
          <w:szCs w:val="20"/>
        </w:rPr>
        <w:tab/>
      </w:r>
      <w:r w:rsidRPr="00C87911">
        <w:rPr>
          <w:rFonts w:asciiTheme="majorHAnsi" w:hAnsiTheme="majorHAnsi" w:cstheme="majorHAnsi"/>
          <w:sz w:val="20"/>
          <w:szCs w:val="20"/>
        </w:rPr>
        <w:tab/>
      </w:r>
      <w:r w:rsidRPr="00C87911">
        <w:rPr>
          <w:rFonts w:asciiTheme="majorHAnsi" w:hAnsiTheme="majorHAnsi" w:cstheme="majorHAnsi"/>
          <w:sz w:val="20"/>
          <w:szCs w:val="20"/>
        </w:rPr>
        <w:tab/>
      </w:r>
      <w:r w:rsidRPr="00C87911">
        <w:rPr>
          <w:rFonts w:asciiTheme="majorHAnsi" w:hAnsiTheme="majorHAnsi" w:cstheme="majorHAnsi"/>
          <w:sz w:val="20"/>
          <w:szCs w:val="20"/>
        </w:rPr>
        <w:tab/>
        <w:t xml:space="preserve">1995 </w:t>
      </w:r>
      <w:r w:rsidR="00F526C6">
        <w:rPr>
          <w:rFonts w:asciiTheme="majorHAnsi" w:hAnsiTheme="majorHAnsi" w:cstheme="majorHAnsi"/>
          <w:sz w:val="20"/>
          <w:szCs w:val="20"/>
        </w:rPr>
        <w:t xml:space="preserve">- </w:t>
      </w:r>
      <w:r w:rsidRPr="00C87911">
        <w:rPr>
          <w:rFonts w:asciiTheme="majorHAnsi" w:hAnsiTheme="majorHAnsi" w:cstheme="majorHAnsi"/>
          <w:sz w:val="20"/>
          <w:szCs w:val="20"/>
        </w:rPr>
        <w:t>2007</w:t>
      </w:r>
    </w:p>
    <w:p w14:paraId="4C2A861C" w14:textId="77777777" w:rsidR="00D63411" w:rsidRPr="00BE6FD7" w:rsidRDefault="00D63411" w:rsidP="00D63411">
      <w:pPr>
        <w:pBdr>
          <w:bottom w:val="single" w:sz="6" w:space="1" w:color="000000"/>
        </w:pBdr>
        <w:rPr>
          <w:rFonts w:ascii="Times" w:eastAsia="Verdana" w:hAnsi="Times" w:cs="Verdana"/>
          <w:sz w:val="20"/>
          <w:szCs w:val="20"/>
          <w:u w:val="single"/>
        </w:rPr>
      </w:pPr>
    </w:p>
    <w:p w14:paraId="1667CDCB" w14:textId="77777777" w:rsidR="00D63411" w:rsidRPr="00173FD3" w:rsidRDefault="00D63411" w:rsidP="00D63411">
      <w:pPr>
        <w:shd w:val="clear" w:color="auto" w:fill="D9D9D9"/>
        <w:rPr>
          <w:rFonts w:ascii="Times" w:eastAsia="Tahoma" w:hAnsi="Times" w:cstheme="minorHAnsi"/>
          <w:b/>
          <w:bCs/>
          <w:sz w:val="22"/>
          <w:szCs w:val="22"/>
        </w:rPr>
      </w:pPr>
      <w:r w:rsidRPr="00173FD3">
        <w:rPr>
          <w:rFonts w:ascii="Times" w:eastAsia="Tahoma" w:hAnsi="Times" w:cstheme="minorHAnsi"/>
          <w:b/>
          <w:bCs/>
          <w:sz w:val="22"/>
          <w:szCs w:val="22"/>
        </w:rPr>
        <w:t>INTERESTS</w:t>
      </w:r>
    </w:p>
    <w:p w14:paraId="274EB49F" w14:textId="77777777" w:rsidR="00D63411" w:rsidRPr="00BE6FD7" w:rsidRDefault="00D63411" w:rsidP="00D63411">
      <w:pPr>
        <w:rPr>
          <w:rFonts w:ascii="Times" w:eastAsia="Verdana" w:hAnsi="Times" w:cstheme="minorHAnsi"/>
          <w:sz w:val="20"/>
          <w:szCs w:val="20"/>
          <w:u w:val="single"/>
        </w:rPr>
      </w:pPr>
    </w:p>
    <w:p w14:paraId="1174035E" w14:textId="77777777" w:rsidR="00D63411" w:rsidRPr="00BE6FD7" w:rsidRDefault="00D63411" w:rsidP="00D63411">
      <w:pPr>
        <w:widowControl w:val="0"/>
        <w:numPr>
          <w:ilvl w:val="0"/>
          <w:numId w:val="15"/>
        </w:numPr>
        <w:spacing w:line="360" w:lineRule="auto"/>
        <w:rPr>
          <w:rFonts w:ascii="Times" w:eastAsia="Lato" w:hAnsi="Times" w:cs="Lato"/>
          <w:sz w:val="20"/>
          <w:szCs w:val="20"/>
        </w:rPr>
      </w:pPr>
      <w:r w:rsidRPr="00BE6FD7">
        <w:rPr>
          <w:rFonts w:ascii="Times" w:eastAsia="Lato" w:hAnsi="Times" w:cs="Lato"/>
          <w:sz w:val="20"/>
          <w:szCs w:val="20"/>
        </w:rPr>
        <w:t>Regular engagement on Slack tech forum.</w:t>
      </w:r>
    </w:p>
    <w:p w14:paraId="2AB1EB31" w14:textId="77777777" w:rsidR="00D63411" w:rsidRPr="00BE6FD7" w:rsidRDefault="00D63411" w:rsidP="00D63411">
      <w:pPr>
        <w:numPr>
          <w:ilvl w:val="0"/>
          <w:numId w:val="15"/>
        </w:numPr>
        <w:spacing w:line="276" w:lineRule="auto"/>
        <w:rPr>
          <w:rFonts w:ascii="Times" w:eastAsia="Tahoma" w:hAnsi="Times" w:cstheme="minorHAnsi"/>
          <w:sz w:val="20"/>
          <w:szCs w:val="20"/>
        </w:rPr>
      </w:pPr>
      <w:r w:rsidRPr="00BE6FD7">
        <w:rPr>
          <w:rFonts w:ascii="Times" w:eastAsia="Tahoma" w:hAnsi="Times" w:cstheme="minorHAnsi"/>
          <w:sz w:val="20"/>
          <w:szCs w:val="20"/>
        </w:rPr>
        <w:t>Graphic Design  - Using Adobe Photoshop and InDesign to create food/beverage/lifestyle magazines and food and beverage advertising campaigns.</w:t>
      </w:r>
    </w:p>
    <w:p w14:paraId="06987991" w14:textId="77777777" w:rsidR="00D63411" w:rsidRPr="00BE6FD7" w:rsidRDefault="00D63411" w:rsidP="00D63411">
      <w:pPr>
        <w:numPr>
          <w:ilvl w:val="0"/>
          <w:numId w:val="15"/>
        </w:numPr>
        <w:spacing w:line="276" w:lineRule="auto"/>
        <w:rPr>
          <w:rFonts w:ascii="Times" w:eastAsia="Tahoma" w:hAnsi="Times" w:cstheme="minorHAnsi"/>
          <w:sz w:val="20"/>
          <w:szCs w:val="20"/>
        </w:rPr>
      </w:pPr>
      <w:r w:rsidRPr="00BE6FD7">
        <w:rPr>
          <w:rFonts w:ascii="Times" w:eastAsia="Tahoma" w:hAnsi="Times" w:cstheme="minorHAnsi"/>
          <w:sz w:val="20"/>
          <w:szCs w:val="20"/>
        </w:rPr>
        <w:t>Food Photography – Full studio photography at home producing food and beverage images.</w:t>
      </w:r>
    </w:p>
    <w:p w14:paraId="22DE7B3D" w14:textId="4E28DCED" w:rsidR="00D63411" w:rsidRPr="00D63411" w:rsidRDefault="00D63411" w:rsidP="00D63411">
      <w:pPr>
        <w:widowControl w:val="0"/>
        <w:numPr>
          <w:ilvl w:val="0"/>
          <w:numId w:val="15"/>
        </w:numPr>
        <w:spacing w:before="100" w:line="360" w:lineRule="auto"/>
        <w:rPr>
          <w:rFonts w:ascii="Times" w:eastAsia="Lato" w:hAnsi="Times" w:cstheme="minorHAnsi"/>
          <w:sz w:val="20"/>
          <w:szCs w:val="20"/>
        </w:rPr>
      </w:pPr>
      <w:r w:rsidRPr="00BE6FD7">
        <w:rPr>
          <w:rFonts w:ascii="Times" w:eastAsia="Lato" w:hAnsi="Times" w:cstheme="minorHAnsi"/>
          <w:sz w:val="20"/>
          <w:szCs w:val="20"/>
        </w:rPr>
        <w:t>I am currently working on building my portfolio website.</w:t>
      </w:r>
    </w:p>
    <w:sectPr w:rsidR="00D63411" w:rsidRPr="00D63411">
      <w:pgSz w:w="12240" w:h="15840"/>
      <w:pgMar w:top="1280" w:right="110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5115"/>
    <w:multiLevelType w:val="multilevel"/>
    <w:tmpl w:val="8EF83E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5F51AD"/>
    <w:multiLevelType w:val="multilevel"/>
    <w:tmpl w:val="55D0A0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E146C9"/>
    <w:multiLevelType w:val="multilevel"/>
    <w:tmpl w:val="A80C5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400505"/>
    <w:multiLevelType w:val="multilevel"/>
    <w:tmpl w:val="8CD8A30E"/>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15:restartNumberingAfterBreak="0">
    <w:nsid w:val="2EF662C9"/>
    <w:multiLevelType w:val="hybridMultilevel"/>
    <w:tmpl w:val="AB4E4972"/>
    <w:lvl w:ilvl="0" w:tplc="0C4617FE">
      <w:numFmt w:val="bullet"/>
      <w:lvlText w:val="•"/>
      <w:lvlJc w:val="left"/>
      <w:pPr>
        <w:ind w:left="720" w:hanging="360"/>
      </w:pPr>
      <w:rPr>
        <w:rFonts w:ascii="Arial" w:eastAsiaTheme="minorEastAsia"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8B82CCA"/>
    <w:multiLevelType w:val="multilevel"/>
    <w:tmpl w:val="0E8A09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D82C56"/>
    <w:multiLevelType w:val="hybridMultilevel"/>
    <w:tmpl w:val="261EBE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0B47044"/>
    <w:multiLevelType w:val="multilevel"/>
    <w:tmpl w:val="6D860F6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 w15:restartNumberingAfterBreak="0">
    <w:nsid w:val="434F7E08"/>
    <w:multiLevelType w:val="multilevel"/>
    <w:tmpl w:val="7AC66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F1322C"/>
    <w:multiLevelType w:val="multilevel"/>
    <w:tmpl w:val="F56A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3B303E"/>
    <w:multiLevelType w:val="multilevel"/>
    <w:tmpl w:val="CDDAE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276CAF"/>
    <w:multiLevelType w:val="multilevel"/>
    <w:tmpl w:val="7494F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67775B7"/>
    <w:multiLevelType w:val="hybridMultilevel"/>
    <w:tmpl w:val="60CE301A"/>
    <w:lvl w:ilvl="0" w:tplc="0C4617FE">
      <w:numFmt w:val="bullet"/>
      <w:lvlText w:val="•"/>
      <w:lvlJc w:val="left"/>
      <w:pPr>
        <w:ind w:left="1080" w:hanging="360"/>
      </w:pPr>
      <w:rPr>
        <w:rFonts w:ascii="Arial" w:eastAsiaTheme="minorEastAsia" w:hAnsi="Arial" w:cs="Aria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15:restartNumberingAfterBreak="0">
    <w:nsid w:val="7C33030A"/>
    <w:multiLevelType w:val="hybridMultilevel"/>
    <w:tmpl w:val="85E63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7E304E"/>
    <w:multiLevelType w:val="multilevel"/>
    <w:tmpl w:val="9A90F9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78146542">
    <w:abstractNumId w:val="6"/>
  </w:num>
  <w:num w:numId="2" w16cid:durableId="572548299">
    <w:abstractNumId w:val="4"/>
  </w:num>
  <w:num w:numId="3" w16cid:durableId="1121268548">
    <w:abstractNumId w:val="12"/>
  </w:num>
  <w:num w:numId="4" w16cid:durableId="360014656">
    <w:abstractNumId w:val="9"/>
  </w:num>
  <w:num w:numId="5" w16cid:durableId="811561841">
    <w:abstractNumId w:val="14"/>
  </w:num>
  <w:num w:numId="6" w16cid:durableId="1850556616">
    <w:abstractNumId w:val="13"/>
  </w:num>
  <w:num w:numId="7" w16cid:durableId="1458061093">
    <w:abstractNumId w:val="7"/>
  </w:num>
  <w:num w:numId="8" w16cid:durableId="962689683">
    <w:abstractNumId w:val="1"/>
  </w:num>
  <w:num w:numId="9" w16cid:durableId="1021735588">
    <w:abstractNumId w:val="2"/>
  </w:num>
  <w:num w:numId="10" w16cid:durableId="993997212">
    <w:abstractNumId w:val="0"/>
  </w:num>
  <w:num w:numId="11" w16cid:durableId="1868832225">
    <w:abstractNumId w:val="5"/>
  </w:num>
  <w:num w:numId="12" w16cid:durableId="2050370037">
    <w:abstractNumId w:val="10"/>
  </w:num>
  <w:num w:numId="13" w16cid:durableId="1331375181">
    <w:abstractNumId w:val="8"/>
  </w:num>
  <w:num w:numId="14" w16cid:durableId="1218738945">
    <w:abstractNumId w:val="3"/>
  </w:num>
  <w:num w:numId="15" w16cid:durableId="166123075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Healy">
    <w15:presenceInfo w15:providerId="Windows Live" w15:userId="cb26a946935237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83F"/>
    <w:rsid w:val="00037117"/>
    <w:rsid w:val="00056B15"/>
    <w:rsid w:val="000739DD"/>
    <w:rsid w:val="000E0281"/>
    <w:rsid w:val="00101CE5"/>
    <w:rsid w:val="00153770"/>
    <w:rsid w:val="001738CC"/>
    <w:rsid w:val="001750D2"/>
    <w:rsid w:val="0022493B"/>
    <w:rsid w:val="00262299"/>
    <w:rsid w:val="00295E9A"/>
    <w:rsid w:val="00304DB4"/>
    <w:rsid w:val="00327C41"/>
    <w:rsid w:val="00365D65"/>
    <w:rsid w:val="003A1BA8"/>
    <w:rsid w:val="003D6737"/>
    <w:rsid w:val="00470BCB"/>
    <w:rsid w:val="00496BB4"/>
    <w:rsid w:val="0056199A"/>
    <w:rsid w:val="00571C0A"/>
    <w:rsid w:val="00593AD8"/>
    <w:rsid w:val="005B3007"/>
    <w:rsid w:val="005C1834"/>
    <w:rsid w:val="005C6729"/>
    <w:rsid w:val="007A2BD0"/>
    <w:rsid w:val="007B616B"/>
    <w:rsid w:val="007E37BA"/>
    <w:rsid w:val="00843900"/>
    <w:rsid w:val="00884081"/>
    <w:rsid w:val="008A183F"/>
    <w:rsid w:val="008F7371"/>
    <w:rsid w:val="008F7B70"/>
    <w:rsid w:val="0090071D"/>
    <w:rsid w:val="00955B23"/>
    <w:rsid w:val="009608FC"/>
    <w:rsid w:val="009701E2"/>
    <w:rsid w:val="009839F1"/>
    <w:rsid w:val="00A2691B"/>
    <w:rsid w:val="00AC3D33"/>
    <w:rsid w:val="00B21DD0"/>
    <w:rsid w:val="00B30987"/>
    <w:rsid w:val="00BE082D"/>
    <w:rsid w:val="00C1309D"/>
    <w:rsid w:val="00C3001C"/>
    <w:rsid w:val="00C621F6"/>
    <w:rsid w:val="00C750BE"/>
    <w:rsid w:val="00C87911"/>
    <w:rsid w:val="00C95BDC"/>
    <w:rsid w:val="00D22261"/>
    <w:rsid w:val="00D40C46"/>
    <w:rsid w:val="00D63411"/>
    <w:rsid w:val="00D71C7C"/>
    <w:rsid w:val="00D768BD"/>
    <w:rsid w:val="00DA344E"/>
    <w:rsid w:val="00E05918"/>
    <w:rsid w:val="00E2261F"/>
    <w:rsid w:val="00E47328"/>
    <w:rsid w:val="00E82D23"/>
    <w:rsid w:val="00EA4383"/>
    <w:rsid w:val="00F526C6"/>
    <w:rsid w:val="00F8069E"/>
    <w:rsid w:val="00FC6D6E"/>
    <w:rsid w:val="00FF08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A0E8"/>
  <w15:docId w15:val="{3B0D4E7E-491D-5147-88C2-58645DA95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0B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750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65D65"/>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E082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50BE"/>
    <w:rPr>
      <w:color w:val="0000FF" w:themeColor="hyperlink"/>
      <w:u w:val="single"/>
    </w:rPr>
  </w:style>
  <w:style w:type="character" w:styleId="UnresolvedMention">
    <w:name w:val="Unresolved Mention"/>
    <w:basedOn w:val="DefaultParagraphFont"/>
    <w:uiPriority w:val="99"/>
    <w:semiHidden/>
    <w:unhideWhenUsed/>
    <w:rsid w:val="00C750BE"/>
    <w:rPr>
      <w:color w:val="605E5C"/>
      <w:shd w:val="clear" w:color="auto" w:fill="E1DFDD"/>
    </w:rPr>
  </w:style>
  <w:style w:type="paragraph" w:styleId="NoSpacing">
    <w:name w:val="No Spacing"/>
    <w:uiPriority w:val="1"/>
    <w:qFormat/>
    <w:rsid w:val="00C750BE"/>
  </w:style>
  <w:style w:type="character" w:customStyle="1" w:styleId="Heading1Char">
    <w:name w:val="Heading 1 Char"/>
    <w:basedOn w:val="DefaultParagraphFont"/>
    <w:link w:val="Heading1"/>
    <w:uiPriority w:val="9"/>
    <w:rsid w:val="00C750B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750BE"/>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DA344E"/>
  </w:style>
  <w:style w:type="character" w:styleId="Emphasis">
    <w:name w:val="Emphasis"/>
    <w:basedOn w:val="DefaultParagraphFont"/>
    <w:uiPriority w:val="20"/>
    <w:qFormat/>
    <w:rsid w:val="00365D65"/>
    <w:rPr>
      <w:i/>
      <w:iCs/>
    </w:rPr>
  </w:style>
  <w:style w:type="character" w:customStyle="1" w:styleId="Heading3Char">
    <w:name w:val="Heading 3 Char"/>
    <w:basedOn w:val="DefaultParagraphFont"/>
    <w:link w:val="Heading3"/>
    <w:uiPriority w:val="9"/>
    <w:rsid w:val="00365D65"/>
    <w:rPr>
      <w:rFonts w:asciiTheme="majorHAnsi" w:eastAsiaTheme="majorEastAsia" w:hAnsiTheme="majorHAnsi" w:cstheme="majorBidi"/>
      <w:color w:val="243F60" w:themeColor="accent1" w:themeShade="7F"/>
    </w:rPr>
  </w:style>
  <w:style w:type="character" w:styleId="SubtleReference">
    <w:name w:val="Subtle Reference"/>
    <w:basedOn w:val="DefaultParagraphFont"/>
    <w:uiPriority w:val="31"/>
    <w:qFormat/>
    <w:rsid w:val="00BE082D"/>
    <w:rPr>
      <w:smallCaps/>
      <w:color w:val="5A5A5A" w:themeColor="text1" w:themeTint="A5"/>
    </w:rPr>
  </w:style>
  <w:style w:type="paragraph" w:styleId="Title">
    <w:name w:val="Title"/>
    <w:basedOn w:val="Normal"/>
    <w:next w:val="Normal"/>
    <w:link w:val="TitleChar"/>
    <w:uiPriority w:val="10"/>
    <w:qFormat/>
    <w:rsid w:val="00BE082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8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082D"/>
    <w:pPr>
      <w:ind w:left="720"/>
      <w:contextualSpacing/>
    </w:pPr>
  </w:style>
  <w:style w:type="character" w:styleId="BookTitle">
    <w:name w:val="Book Title"/>
    <w:basedOn w:val="DefaultParagraphFont"/>
    <w:uiPriority w:val="33"/>
    <w:qFormat/>
    <w:rsid w:val="00BE082D"/>
    <w:rPr>
      <w:b/>
      <w:bCs/>
      <w:i/>
      <w:iCs/>
      <w:spacing w:val="5"/>
    </w:rPr>
  </w:style>
  <w:style w:type="character" w:styleId="IntenseReference">
    <w:name w:val="Intense Reference"/>
    <w:basedOn w:val="DefaultParagraphFont"/>
    <w:uiPriority w:val="32"/>
    <w:qFormat/>
    <w:rsid w:val="00BE082D"/>
    <w:rPr>
      <w:b/>
      <w:bCs/>
      <w:smallCaps/>
      <w:color w:val="4F81BD" w:themeColor="accent1"/>
      <w:spacing w:val="5"/>
    </w:rPr>
  </w:style>
  <w:style w:type="paragraph" w:styleId="IntenseQuote">
    <w:name w:val="Intense Quote"/>
    <w:basedOn w:val="Normal"/>
    <w:next w:val="Normal"/>
    <w:link w:val="IntenseQuoteChar"/>
    <w:uiPriority w:val="30"/>
    <w:qFormat/>
    <w:rsid w:val="00BE082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E082D"/>
    <w:rPr>
      <w:i/>
      <w:iCs/>
      <w:color w:val="4F81BD" w:themeColor="accent1"/>
    </w:rPr>
  </w:style>
  <w:style w:type="character" w:styleId="IntenseEmphasis">
    <w:name w:val="Intense Emphasis"/>
    <w:basedOn w:val="DefaultParagraphFont"/>
    <w:uiPriority w:val="21"/>
    <w:qFormat/>
    <w:rsid w:val="00BE082D"/>
    <w:rPr>
      <w:i/>
      <w:iCs/>
      <w:color w:val="4F81BD" w:themeColor="accent1"/>
    </w:rPr>
  </w:style>
  <w:style w:type="character" w:customStyle="1" w:styleId="Heading4Char">
    <w:name w:val="Heading 4 Char"/>
    <w:basedOn w:val="DefaultParagraphFont"/>
    <w:link w:val="Heading4"/>
    <w:uiPriority w:val="9"/>
    <w:rsid w:val="00BE082D"/>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470B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66630">
      <w:bodyDiv w:val="1"/>
      <w:marLeft w:val="0"/>
      <w:marRight w:val="0"/>
      <w:marTop w:val="0"/>
      <w:marBottom w:val="0"/>
      <w:divBdr>
        <w:top w:val="none" w:sz="0" w:space="0" w:color="auto"/>
        <w:left w:val="none" w:sz="0" w:space="0" w:color="auto"/>
        <w:bottom w:val="none" w:sz="0" w:space="0" w:color="auto"/>
        <w:right w:val="none" w:sz="0" w:space="0" w:color="auto"/>
      </w:divBdr>
    </w:div>
    <w:div w:id="786701278">
      <w:bodyDiv w:val="1"/>
      <w:marLeft w:val="0"/>
      <w:marRight w:val="0"/>
      <w:marTop w:val="0"/>
      <w:marBottom w:val="0"/>
      <w:divBdr>
        <w:top w:val="none" w:sz="0" w:space="0" w:color="auto"/>
        <w:left w:val="none" w:sz="0" w:space="0" w:color="auto"/>
        <w:bottom w:val="none" w:sz="0" w:space="0" w:color="auto"/>
        <w:right w:val="none" w:sz="0" w:space="0" w:color="auto"/>
      </w:divBdr>
    </w:div>
    <w:div w:id="1117336275">
      <w:bodyDiv w:val="1"/>
      <w:marLeft w:val="0"/>
      <w:marRight w:val="0"/>
      <w:marTop w:val="0"/>
      <w:marBottom w:val="0"/>
      <w:divBdr>
        <w:top w:val="none" w:sz="0" w:space="0" w:color="auto"/>
        <w:left w:val="none" w:sz="0" w:space="0" w:color="auto"/>
        <w:bottom w:val="none" w:sz="0" w:space="0" w:color="auto"/>
        <w:right w:val="none" w:sz="0" w:space="0" w:color="auto"/>
      </w:divBdr>
    </w:div>
    <w:div w:id="1490754590">
      <w:bodyDiv w:val="1"/>
      <w:marLeft w:val="0"/>
      <w:marRight w:val="0"/>
      <w:marTop w:val="0"/>
      <w:marBottom w:val="0"/>
      <w:divBdr>
        <w:top w:val="none" w:sz="0" w:space="0" w:color="auto"/>
        <w:left w:val="none" w:sz="0" w:space="0" w:color="auto"/>
        <w:bottom w:val="none" w:sz="0" w:space="0" w:color="auto"/>
        <w:right w:val="none" w:sz="0" w:space="0" w:color="auto"/>
      </w:divBdr>
    </w:div>
    <w:div w:id="1497305799">
      <w:bodyDiv w:val="1"/>
      <w:marLeft w:val="0"/>
      <w:marRight w:val="0"/>
      <w:marTop w:val="0"/>
      <w:marBottom w:val="0"/>
      <w:divBdr>
        <w:top w:val="none" w:sz="0" w:space="0" w:color="auto"/>
        <w:left w:val="none" w:sz="0" w:space="0" w:color="auto"/>
        <w:bottom w:val="none" w:sz="0" w:space="0" w:color="auto"/>
        <w:right w:val="none" w:sz="0" w:space="0" w:color="auto"/>
      </w:divBdr>
    </w:div>
    <w:div w:id="1641619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utchmi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james-healy-irelan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CocoaOOXMLWriter/2022.5</generator>
</meta>
</file>

<file path=customXml/itemProps1.xml><?xml version="1.0" encoding="utf-8"?>
<ds:datastoreItem xmlns:ds="http://schemas.openxmlformats.org/officeDocument/2006/customXml" ds:itemID="{7C9129E7-8D00-494D-B053-6999CEFDC1E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James Healy | Indeed.com</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Healy | Indeed.com</dc:title>
  <dc:creator>Microsoft Office User</dc:creator>
  <cp:lastModifiedBy>James Healy</cp:lastModifiedBy>
  <cp:revision>2</cp:revision>
  <cp:lastPrinted>2023-06-30T07:43:00Z</cp:lastPrinted>
  <dcterms:created xsi:type="dcterms:W3CDTF">2023-06-30T12:17:00Z</dcterms:created>
  <dcterms:modified xsi:type="dcterms:W3CDTF">2023-06-30T12:17:00Z</dcterms:modified>
</cp:coreProperties>
</file>